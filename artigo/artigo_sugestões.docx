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97F1" w14:textId="6E356C7E" w:rsidR="001D487F" w:rsidRPr="002B3CE4" w:rsidRDefault="001D487F" w:rsidP="00E37C35">
      <w:pPr>
        <w:jc w:val="center"/>
        <w:rPr>
          <w:rFonts w:cs="Times New Roman"/>
          <w:b/>
          <w:bCs/>
          <w:color w:val="000000" w:themeColor="text1"/>
        </w:rPr>
      </w:pPr>
      <w:r w:rsidRPr="002B3CE4">
        <w:rPr>
          <w:rFonts w:cs="Times New Roman"/>
          <w:b/>
          <w:bCs/>
          <w:color w:val="000000" w:themeColor="text1"/>
        </w:rPr>
        <w:t>O impacto do SISU no perfil dos estudantes ingressantes nas Instituições Públicas Brasileiras: uma análise para o período entre 2009 e 2022</w:t>
      </w:r>
    </w:p>
    <w:p w14:paraId="5CA9D090" w14:textId="77777777" w:rsidR="001D487F" w:rsidRPr="002B3CE4" w:rsidRDefault="001D487F" w:rsidP="001D487F">
      <w:pPr>
        <w:jc w:val="center"/>
        <w:rPr>
          <w:rFonts w:cs="Times New Roman"/>
          <w:b/>
          <w:bCs/>
          <w:color w:val="000000" w:themeColor="text1"/>
        </w:rPr>
      </w:pPr>
    </w:p>
    <w:p w14:paraId="64105140" w14:textId="183A2069" w:rsidR="001D487F" w:rsidRPr="002B3CE4" w:rsidRDefault="001D487F" w:rsidP="001D487F">
      <w:pPr>
        <w:jc w:val="right"/>
        <w:rPr>
          <w:rFonts w:cs="Times New Roman"/>
          <w:color w:val="000000" w:themeColor="text1"/>
        </w:rPr>
      </w:pPr>
      <w:r w:rsidRPr="002B3CE4">
        <w:rPr>
          <w:rFonts w:cs="Times New Roman"/>
          <w:color w:val="000000" w:themeColor="text1"/>
        </w:rPr>
        <w:t xml:space="preserve">Luísa Gisele </w:t>
      </w:r>
      <w:proofErr w:type="spellStart"/>
      <w:r w:rsidRPr="002B3CE4">
        <w:rPr>
          <w:rFonts w:cs="Times New Roman"/>
          <w:color w:val="000000" w:themeColor="text1"/>
        </w:rPr>
        <w:t>Böck</w:t>
      </w:r>
      <w:proofErr w:type="spellEnd"/>
      <w:r w:rsidRPr="002B3CE4">
        <w:rPr>
          <w:rStyle w:val="Refdenotaderodap"/>
          <w:rFonts w:cs="Times New Roman"/>
          <w:color w:val="000000" w:themeColor="text1"/>
        </w:rPr>
        <w:footnoteReference w:id="1"/>
      </w:r>
    </w:p>
    <w:p w14:paraId="67180C71" w14:textId="6C29A04E" w:rsidR="001D487F" w:rsidRPr="002B3CE4" w:rsidRDefault="001D487F" w:rsidP="001D487F">
      <w:pPr>
        <w:jc w:val="right"/>
        <w:rPr>
          <w:rFonts w:cs="Times New Roman"/>
          <w:color w:val="000000" w:themeColor="text1"/>
        </w:rPr>
      </w:pPr>
      <w:r w:rsidRPr="002B3CE4">
        <w:rPr>
          <w:rFonts w:cs="Times New Roman"/>
          <w:color w:val="000000" w:themeColor="text1"/>
        </w:rPr>
        <w:t>Dieison Lenon Casagrande</w:t>
      </w:r>
      <w:r w:rsidRPr="002B3CE4">
        <w:rPr>
          <w:rStyle w:val="Refdenotaderodap"/>
          <w:rFonts w:cs="Times New Roman"/>
          <w:color w:val="000000" w:themeColor="text1"/>
        </w:rPr>
        <w:footnoteReference w:id="2"/>
      </w:r>
    </w:p>
    <w:p w14:paraId="4D342C65" w14:textId="77777777" w:rsidR="004552D2" w:rsidRPr="002B3CE4" w:rsidRDefault="004552D2" w:rsidP="00A9574B">
      <w:pPr>
        <w:ind w:firstLine="0"/>
        <w:rPr>
          <w:rFonts w:cs="Times New Roman"/>
          <w:color w:val="000000" w:themeColor="text1"/>
        </w:rPr>
      </w:pPr>
    </w:p>
    <w:p w14:paraId="13AD397E" w14:textId="56457DF0" w:rsidR="004552D2" w:rsidRPr="002B3CE4" w:rsidRDefault="004552D2" w:rsidP="00073378">
      <w:pPr>
        <w:ind w:firstLine="0"/>
        <w:rPr>
          <w:rFonts w:cs="Times New Roman"/>
          <w:b/>
          <w:bCs/>
          <w:color w:val="000000" w:themeColor="text1"/>
        </w:rPr>
      </w:pPr>
      <w:r w:rsidRPr="002B3CE4">
        <w:rPr>
          <w:rFonts w:cs="Times New Roman"/>
          <w:b/>
          <w:bCs/>
          <w:color w:val="000000" w:themeColor="text1"/>
        </w:rPr>
        <w:t>Resumo</w:t>
      </w:r>
    </w:p>
    <w:p w14:paraId="0BD2603D" w14:textId="77777777" w:rsidR="004552D2" w:rsidRPr="002B3CE4" w:rsidRDefault="004552D2" w:rsidP="004552D2">
      <w:pPr>
        <w:rPr>
          <w:rFonts w:cs="Times New Roman"/>
          <w:b/>
          <w:bCs/>
          <w:color w:val="000000" w:themeColor="text1"/>
        </w:rPr>
      </w:pPr>
    </w:p>
    <w:p w14:paraId="67D5B373" w14:textId="3EC6E08F" w:rsidR="004552D2" w:rsidRPr="002B3CE4" w:rsidRDefault="004552D2" w:rsidP="005E0F94">
      <w:pPr>
        <w:ind w:firstLine="0"/>
        <w:rPr>
          <w:rFonts w:cs="Times New Roman"/>
          <w:color w:val="000000" w:themeColor="text1"/>
        </w:rPr>
      </w:pPr>
      <w:r w:rsidRPr="002B3CE4">
        <w:rPr>
          <w:rFonts w:cs="Times New Roman"/>
          <w:color w:val="000000" w:themeColor="text1"/>
        </w:rPr>
        <w:t xml:space="preserve">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w:t>
      </w:r>
      <w:del w:id="2" w:author="Dieison Casagrande" w:date="2024-05-02T11:21:00Z">
        <w:r w:rsidRPr="002B3CE4" w:rsidDel="00D26F73">
          <w:rPr>
            <w:rFonts w:cs="Times New Roman"/>
            <w:color w:val="000000" w:themeColor="text1"/>
          </w:rPr>
          <w:delText xml:space="preserve">a </w:delText>
        </w:r>
      </w:del>
      <w:ins w:id="3" w:author="Dieison Casagrande" w:date="2024-05-02T11:21:00Z">
        <w:r w:rsidR="00D26F73">
          <w:rPr>
            <w:rFonts w:cs="Times New Roman"/>
            <w:color w:val="000000" w:themeColor="text1"/>
          </w:rPr>
          <w:t>à</w:t>
        </w:r>
        <w:r w:rsidR="00D26F73" w:rsidRPr="002B3CE4">
          <w:rPr>
            <w:rFonts w:cs="Times New Roman"/>
            <w:color w:val="000000" w:themeColor="text1"/>
          </w:rPr>
          <w:t xml:space="preserve"> </w:t>
        </w:r>
      </w:ins>
      <w:r w:rsidRPr="002B3CE4">
        <w:rPr>
          <w:rFonts w:cs="Times New Roman"/>
          <w:color w:val="000000" w:themeColor="text1"/>
        </w:rPr>
        <w:t xml:space="preserve">essas vagas. O objetivo deste </w:t>
      </w:r>
      <w:r w:rsidR="00D26F73">
        <w:rPr>
          <w:rFonts w:cs="Times New Roman"/>
          <w:color w:val="000000" w:themeColor="text1"/>
        </w:rPr>
        <w:t>estudo</w:t>
      </w:r>
      <w:r w:rsidR="00D26F73" w:rsidRPr="002B3CE4">
        <w:rPr>
          <w:rFonts w:cs="Times New Roman"/>
          <w:color w:val="000000" w:themeColor="text1"/>
        </w:rPr>
        <w:t xml:space="preserve"> </w:t>
      </w:r>
      <w:r w:rsidRPr="002B3CE4">
        <w:rPr>
          <w:rFonts w:cs="Times New Roman"/>
          <w:color w:val="000000" w:themeColor="text1"/>
        </w:rPr>
        <w:t xml:space="preserve">é investigar se, e como, a implementação do SISU promoveu alterações nas características de perfil dos alunos ingressantes nas instituições públicas gratuitas de ensino superior do Brasil, entre o período de 2010 a 2022. </w:t>
      </w:r>
      <w:del w:id="4" w:author="Dieison Casagrande" w:date="2024-05-02T11:22:00Z">
        <w:r w:rsidRPr="002B3CE4" w:rsidDel="00D26F73">
          <w:rPr>
            <w:rFonts w:cs="Times New Roman"/>
            <w:color w:val="000000" w:themeColor="text1"/>
          </w:rPr>
          <w:delText>Para isso, foi empregado o</w:delText>
        </w:r>
      </w:del>
      <w:ins w:id="5" w:author="Dieison Casagrande" w:date="2024-05-02T11:22:00Z">
        <w:r w:rsidR="00D26F73">
          <w:rPr>
            <w:rFonts w:cs="Times New Roman"/>
            <w:color w:val="000000" w:themeColor="text1"/>
          </w:rPr>
          <w:t>Com base no</w:t>
        </w:r>
      </w:ins>
      <w:r w:rsidRPr="002B3CE4">
        <w:rPr>
          <w:rFonts w:cs="Times New Roman"/>
          <w:color w:val="000000" w:themeColor="text1"/>
        </w:rPr>
        <w:t xml:space="preserve"> método de Diferenças em Diferenças</w:t>
      </w:r>
      <w:ins w:id="6" w:author="Dieison Casagrande" w:date="2024-05-02T11:22:00Z">
        <w:r w:rsidR="00D26F73">
          <w:rPr>
            <w:rFonts w:cs="Times New Roman"/>
            <w:color w:val="000000" w:themeColor="text1"/>
          </w:rPr>
          <w:t>,</w:t>
        </w:r>
      </w:ins>
      <w:r w:rsidRPr="002B3CE4">
        <w:rPr>
          <w:rFonts w:cs="Times New Roman"/>
          <w:color w:val="000000" w:themeColor="text1"/>
        </w:rPr>
        <w:t xml:space="preserve"> </w:t>
      </w:r>
      <w:del w:id="7" w:author="Dieison Casagrande" w:date="2024-05-02T11:22:00Z">
        <w:r w:rsidRPr="002B3CE4" w:rsidDel="00D26F73">
          <w:rPr>
            <w:rFonts w:cs="Times New Roman"/>
            <w:color w:val="000000" w:themeColor="text1"/>
          </w:rPr>
          <w:delText xml:space="preserve">escalonado. Os </w:delText>
        </w:r>
      </w:del>
      <w:ins w:id="8" w:author="Dieison Casagrande" w:date="2024-05-02T11:22:00Z">
        <w:r w:rsidR="00D26F73">
          <w:rPr>
            <w:rFonts w:cs="Times New Roman"/>
            <w:color w:val="000000" w:themeColor="text1"/>
          </w:rPr>
          <w:t xml:space="preserve"> os </w:t>
        </w:r>
      </w:ins>
      <w:r w:rsidRPr="002B3CE4">
        <w:rPr>
          <w:rFonts w:cs="Times New Roman"/>
          <w:color w:val="000000" w:themeColor="text1"/>
        </w:rPr>
        <w:t xml:space="preserve">resultados </w:t>
      </w:r>
      <w:del w:id="9" w:author="Dieison Casagrande" w:date="2024-05-02T11:24:00Z">
        <w:r w:rsidRPr="002B3CE4" w:rsidDel="00857A60">
          <w:rPr>
            <w:rFonts w:cs="Times New Roman"/>
            <w:color w:val="000000" w:themeColor="text1"/>
          </w:rPr>
          <w:delText xml:space="preserve">obtidos </w:delText>
        </w:r>
      </w:del>
      <w:r w:rsidRPr="002B3CE4">
        <w:rPr>
          <w:rFonts w:cs="Times New Roman"/>
          <w:color w:val="000000" w:themeColor="text1"/>
        </w:rPr>
        <w:t>mostram que após a adoção do SISU, os cursos apresentaram uma queda na proporção de estudantes do sexo feminino, de jovens com até 17 anos e de adulto</w:t>
      </w:r>
      <w:ins w:id="10" w:author="Dieison Casagrande" w:date="2024-05-02T11:23:00Z">
        <w:r w:rsidR="00857A60">
          <w:rPr>
            <w:rFonts w:cs="Times New Roman"/>
            <w:color w:val="000000" w:themeColor="text1"/>
          </w:rPr>
          <w:t>s</w:t>
        </w:r>
      </w:ins>
      <w:r w:rsidRPr="002B3CE4">
        <w:rPr>
          <w:rFonts w:cs="Times New Roman"/>
          <w:color w:val="000000" w:themeColor="text1"/>
        </w:rPr>
        <w:t xml:space="preserve"> com idade entre 25 e 29 anos. Em contrapartida, ocorreu um aumento na </w:t>
      </w:r>
      <w:del w:id="11" w:author="Dieison Casagrande" w:date="2024-05-02T11:25:00Z">
        <w:r w:rsidRPr="002B3CE4" w:rsidDel="00857A60">
          <w:rPr>
            <w:rFonts w:cs="Times New Roman"/>
            <w:color w:val="000000" w:themeColor="text1"/>
          </w:rPr>
          <w:delText xml:space="preserve">porção </w:delText>
        </w:r>
      </w:del>
      <w:ins w:id="12" w:author="Dieison Casagrande" w:date="2024-05-02T11:25:00Z">
        <w:r w:rsidR="00857A60">
          <w:rPr>
            <w:rFonts w:cs="Times New Roman"/>
            <w:color w:val="000000" w:themeColor="text1"/>
          </w:rPr>
          <w:t>proporção</w:t>
        </w:r>
        <w:r w:rsidR="00857A60" w:rsidRPr="002B3CE4">
          <w:rPr>
            <w:rFonts w:cs="Times New Roman"/>
            <w:color w:val="000000" w:themeColor="text1"/>
          </w:rPr>
          <w:t xml:space="preserve"> </w:t>
        </w:r>
      </w:ins>
      <w:r w:rsidRPr="002B3CE4">
        <w:rPr>
          <w:rFonts w:cs="Times New Roman"/>
          <w:color w:val="000000" w:themeColor="text1"/>
        </w:rPr>
        <w:t>de ingressantes com idade entre 18 e 24 anos, de não-brancos, de deficientes, de alunos que concluíram o ensino médio em escola pública e de estudantes que recebem algum tipo de apoio social.</w:t>
      </w:r>
    </w:p>
    <w:p w14:paraId="0014F3F3" w14:textId="77777777" w:rsidR="004552D2" w:rsidRPr="002B3CE4" w:rsidRDefault="004552D2" w:rsidP="004552D2">
      <w:pPr>
        <w:rPr>
          <w:rFonts w:cs="Times New Roman"/>
          <w:color w:val="000000" w:themeColor="text1"/>
        </w:rPr>
      </w:pPr>
    </w:p>
    <w:p w14:paraId="1C23268A" w14:textId="08E40540" w:rsidR="004552D2" w:rsidRPr="002B3CE4" w:rsidRDefault="004552D2" w:rsidP="004552D2">
      <w:pPr>
        <w:ind w:firstLine="0"/>
        <w:rPr>
          <w:rFonts w:cs="Times New Roman"/>
          <w:b/>
          <w:bCs/>
          <w:color w:val="000000" w:themeColor="text1"/>
          <w:lang w:val="en-US"/>
        </w:rPr>
      </w:pPr>
      <w:r w:rsidRPr="002B3CE4">
        <w:rPr>
          <w:rFonts w:cs="Times New Roman"/>
          <w:b/>
          <w:bCs/>
          <w:color w:val="000000" w:themeColor="text1"/>
        </w:rPr>
        <w:t xml:space="preserve">Palavras-chave: </w:t>
      </w:r>
      <w:r w:rsidRPr="002B3CE4">
        <w:rPr>
          <w:rFonts w:cs="Times New Roman"/>
          <w:color w:val="000000" w:themeColor="text1"/>
        </w:rPr>
        <w:t xml:space="preserve">Democratização. </w:t>
      </w:r>
      <w:del w:id="13" w:author="Dieison Casagrande" w:date="2024-05-02T11:53:00Z">
        <w:r w:rsidRPr="002B3CE4" w:rsidDel="008D4878">
          <w:rPr>
            <w:rFonts w:cs="Times New Roman"/>
            <w:color w:val="000000" w:themeColor="text1"/>
          </w:rPr>
          <w:delText xml:space="preserve">Educação. </w:delText>
        </w:r>
      </w:del>
      <w:r w:rsidRPr="002B3CE4">
        <w:rPr>
          <w:rFonts w:cs="Times New Roman"/>
          <w:color w:val="000000" w:themeColor="text1"/>
        </w:rPr>
        <w:t xml:space="preserve">Ensino </w:t>
      </w:r>
      <w:del w:id="14" w:author="Dieison Casagrande" w:date="2024-05-02T11:53:00Z">
        <w:r w:rsidRPr="008D4878" w:rsidDel="008D4878">
          <w:rPr>
            <w:rFonts w:cs="Times New Roman"/>
            <w:color w:val="000000" w:themeColor="text1"/>
          </w:rPr>
          <w:delText>s</w:delText>
        </w:r>
        <w:r w:rsidRPr="002B3CE4" w:rsidDel="008D4878">
          <w:rPr>
            <w:rFonts w:cs="Times New Roman"/>
            <w:color w:val="000000" w:themeColor="text1"/>
          </w:rPr>
          <w:delText>uperior</w:delText>
        </w:r>
      </w:del>
      <w:ins w:id="15" w:author="Dieison Casagrande" w:date="2024-05-02T11:53:00Z">
        <w:r w:rsidR="008D4878">
          <w:rPr>
            <w:rFonts w:cs="Times New Roman"/>
            <w:color w:val="000000" w:themeColor="text1"/>
          </w:rPr>
          <w:t>S</w:t>
        </w:r>
        <w:r w:rsidR="008D4878" w:rsidRPr="002B3CE4">
          <w:rPr>
            <w:rFonts w:cs="Times New Roman"/>
            <w:color w:val="000000" w:themeColor="text1"/>
          </w:rPr>
          <w:t>uperior</w:t>
        </w:r>
      </w:ins>
      <w:r w:rsidRPr="002B3CE4">
        <w:rPr>
          <w:rFonts w:cs="Times New Roman"/>
          <w:color w:val="000000" w:themeColor="text1"/>
        </w:rPr>
        <w:t xml:space="preserve">. </w:t>
      </w:r>
      <w:proofErr w:type="spellStart"/>
      <w:r w:rsidRPr="002B3CE4">
        <w:rPr>
          <w:rFonts w:cs="Times New Roman"/>
          <w:color w:val="000000" w:themeColor="text1"/>
          <w:lang w:val="en-US"/>
        </w:rPr>
        <w:t>Inclusão</w:t>
      </w:r>
      <w:proofErr w:type="spellEnd"/>
      <w:r w:rsidRPr="002B3CE4">
        <w:rPr>
          <w:rFonts w:cs="Times New Roman"/>
          <w:color w:val="000000" w:themeColor="text1"/>
          <w:lang w:val="en-US"/>
        </w:rPr>
        <w:t>.</w:t>
      </w:r>
      <w:ins w:id="16" w:author="Dieison Casagrande" w:date="2024-05-02T11:55:00Z">
        <w:r w:rsidR="008D4878">
          <w:rPr>
            <w:rFonts w:cs="Times New Roman"/>
            <w:color w:val="000000" w:themeColor="text1"/>
            <w:lang w:val="en-US"/>
          </w:rPr>
          <w:t xml:space="preserve"> SISU.</w:t>
        </w:r>
      </w:ins>
    </w:p>
    <w:p w14:paraId="69D210F6" w14:textId="77777777" w:rsidR="004552D2" w:rsidRPr="002B3CE4" w:rsidRDefault="004552D2" w:rsidP="004552D2">
      <w:pPr>
        <w:rPr>
          <w:rFonts w:cs="Times New Roman"/>
          <w:color w:val="000000" w:themeColor="text1"/>
          <w:lang w:val="en-US"/>
        </w:rPr>
      </w:pPr>
    </w:p>
    <w:p w14:paraId="259931FB" w14:textId="3848077F" w:rsidR="004552D2" w:rsidRPr="002B3CE4" w:rsidRDefault="004552D2" w:rsidP="00073378">
      <w:pPr>
        <w:ind w:firstLine="0"/>
        <w:rPr>
          <w:rFonts w:cs="Times New Roman"/>
          <w:b/>
          <w:bCs/>
          <w:color w:val="000000" w:themeColor="text1"/>
          <w:lang w:val="en-US"/>
        </w:rPr>
      </w:pPr>
      <w:r w:rsidRPr="002B3CE4">
        <w:rPr>
          <w:rFonts w:cs="Times New Roman"/>
          <w:b/>
          <w:bCs/>
          <w:color w:val="000000" w:themeColor="text1"/>
          <w:lang w:val="en-US"/>
        </w:rPr>
        <w:t>Abstract</w:t>
      </w:r>
    </w:p>
    <w:p w14:paraId="46FCBA6E" w14:textId="77777777" w:rsidR="004552D2" w:rsidRPr="002B3CE4" w:rsidRDefault="004552D2" w:rsidP="004552D2">
      <w:pPr>
        <w:rPr>
          <w:rFonts w:cs="Times New Roman"/>
          <w:b/>
          <w:bCs/>
          <w:color w:val="000000" w:themeColor="text1"/>
          <w:lang w:val="en-US"/>
        </w:rPr>
      </w:pPr>
    </w:p>
    <w:p w14:paraId="040BFCD7" w14:textId="77777777" w:rsidR="004552D2" w:rsidRPr="002B3CE4" w:rsidRDefault="004552D2" w:rsidP="004552D2">
      <w:pPr>
        <w:ind w:firstLine="0"/>
        <w:rPr>
          <w:rFonts w:cs="Times New Roman"/>
          <w:color w:val="000000" w:themeColor="text1"/>
          <w:lang w:val="en-US"/>
        </w:rPr>
      </w:pPr>
      <w:r w:rsidRPr="002B3CE4">
        <w:rPr>
          <w:rFonts w:cs="Times New Roman"/>
          <w:color w:val="000000" w:themeColor="text1"/>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Pr="002B3CE4" w:rsidRDefault="004552D2" w:rsidP="004552D2">
      <w:pPr>
        <w:rPr>
          <w:rFonts w:cs="Times New Roman"/>
          <w:b/>
          <w:bCs/>
          <w:color w:val="000000" w:themeColor="text1"/>
          <w:lang w:val="en-US"/>
        </w:rPr>
      </w:pPr>
    </w:p>
    <w:p w14:paraId="7F74D754" w14:textId="629F1066" w:rsidR="004552D2" w:rsidRPr="00C627BC" w:rsidRDefault="004552D2" w:rsidP="004552D2">
      <w:pPr>
        <w:ind w:firstLine="0"/>
        <w:rPr>
          <w:rFonts w:cs="Arial"/>
          <w:color w:val="000000" w:themeColor="text1"/>
        </w:rPr>
      </w:pPr>
      <w:r w:rsidRPr="002B3CE4">
        <w:rPr>
          <w:rFonts w:cs="Times New Roman"/>
          <w:b/>
          <w:bCs/>
          <w:color w:val="000000" w:themeColor="text1"/>
          <w:lang w:val="en-US"/>
        </w:rPr>
        <w:t xml:space="preserve">Keywords: </w:t>
      </w:r>
      <w:r w:rsidRPr="002B3CE4">
        <w:rPr>
          <w:rFonts w:cs="Times New Roman"/>
          <w:color w:val="000000" w:themeColor="text1"/>
          <w:lang w:val="en-US"/>
        </w:rPr>
        <w:t xml:space="preserve">Democratization. </w:t>
      </w:r>
      <w:del w:id="17" w:author="Dieison Casagrande" w:date="2024-05-02T11:54:00Z">
        <w:r w:rsidRPr="002B3CE4" w:rsidDel="008D4878">
          <w:rPr>
            <w:rFonts w:cs="Times New Roman"/>
            <w:color w:val="000000" w:themeColor="text1"/>
            <w:lang w:val="en-US"/>
          </w:rPr>
          <w:delText xml:space="preserve">Education. </w:delText>
        </w:r>
      </w:del>
      <w:r w:rsidRPr="002B3CE4">
        <w:rPr>
          <w:rFonts w:cs="Times New Roman"/>
          <w:color w:val="000000" w:themeColor="text1"/>
          <w:lang w:val="en-US"/>
        </w:rPr>
        <w:t xml:space="preserve">Higher </w:t>
      </w:r>
      <w:del w:id="18" w:author="Dieison Casagrande" w:date="2024-05-02T11:54:00Z">
        <w:r w:rsidRPr="002B3CE4" w:rsidDel="008D4878">
          <w:rPr>
            <w:rFonts w:cs="Times New Roman"/>
            <w:color w:val="000000" w:themeColor="text1"/>
            <w:lang w:val="en-US"/>
          </w:rPr>
          <w:delText>e</w:delText>
        </w:r>
      </w:del>
      <w:ins w:id="19" w:author="Dieison Casagrande" w:date="2024-05-02T11:54:00Z">
        <w:r w:rsidR="008D4878">
          <w:rPr>
            <w:rFonts w:cs="Times New Roman"/>
            <w:color w:val="000000" w:themeColor="text1"/>
            <w:lang w:val="en-US"/>
          </w:rPr>
          <w:t>E</w:t>
        </w:r>
      </w:ins>
      <w:r w:rsidRPr="002B3CE4">
        <w:rPr>
          <w:rFonts w:cs="Times New Roman"/>
          <w:color w:val="000000" w:themeColor="text1"/>
          <w:lang w:val="en-US"/>
        </w:rPr>
        <w:t xml:space="preserve">ducation. </w:t>
      </w:r>
      <w:r w:rsidRPr="00CE0D1A">
        <w:rPr>
          <w:rFonts w:cs="Times New Roman"/>
          <w:color w:val="000000" w:themeColor="text1"/>
          <w:lang w:val="en-US"/>
          <w:rPrChange w:id="20" w:author="Dieison Casagrande" w:date="2024-05-02T12:19:00Z">
            <w:rPr>
              <w:rFonts w:cs="Times New Roman"/>
              <w:color w:val="000000" w:themeColor="text1"/>
            </w:rPr>
          </w:rPrChange>
        </w:rPr>
        <w:t>Inclusion.</w:t>
      </w:r>
      <w:ins w:id="21" w:author="Dieison Casagrande" w:date="2024-05-02T11:55:00Z">
        <w:r w:rsidR="008D4878" w:rsidRPr="00CE0D1A">
          <w:rPr>
            <w:rFonts w:cs="Times New Roman"/>
            <w:color w:val="000000" w:themeColor="text1"/>
            <w:lang w:val="en-US"/>
            <w:rPrChange w:id="22" w:author="Dieison Casagrande" w:date="2024-05-02T12:19:00Z">
              <w:rPr>
                <w:rFonts w:cs="Times New Roman"/>
                <w:color w:val="000000" w:themeColor="text1"/>
              </w:rPr>
            </w:rPrChange>
          </w:rPr>
          <w:t xml:space="preserve"> </w:t>
        </w:r>
        <w:r w:rsidR="008D4878" w:rsidRPr="00C627BC">
          <w:rPr>
            <w:rFonts w:cs="Times New Roman"/>
            <w:color w:val="000000" w:themeColor="text1"/>
          </w:rPr>
          <w:t>SISU.</w:t>
        </w:r>
      </w:ins>
    </w:p>
    <w:p w14:paraId="123DBDB0" w14:textId="77777777" w:rsidR="004552D2" w:rsidRPr="00C627BC" w:rsidRDefault="004552D2" w:rsidP="0062631C">
      <w:pPr>
        <w:ind w:firstLine="0"/>
        <w:rPr>
          <w:rFonts w:cs="Times New Roman"/>
          <w:b/>
          <w:bCs/>
          <w:color w:val="000000" w:themeColor="text1"/>
        </w:rPr>
      </w:pPr>
    </w:p>
    <w:p w14:paraId="32A99793" w14:textId="02F3F7E3" w:rsidR="004552D2" w:rsidRPr="00C627BC" w:rsidRDefault="004552D2" w:rsidP="004552D2">
      <w:pPr>
        <w:rPr>
          <w:rFonts w:cs="Times New Roman"/>
          <w:color w:val="000000" w:themeColor="text1"/>
        </w:rPr>
      </w:pPr>
      <w:r w:rsidRPr="00C627BC">
        <w:rPr>
          <w:rFonts w:cs="Times New Roman"/>
          <w:b/>
          <w:bCs/>
          <w:color w:val="000000" w:themeColor="text1"/>
        </w:rPr>
        <w:t>JEL Code:</w:t>
      </w:r>
      <w:r w:rsidR="0025649A" w:rsidRPr="00C627BC">
        <w:rPr>
          <w:rFonts w:cs="Times New Roman"/>
          <w:b/>
          <w:bCs/>
          <w:color w:val="000000" w:themeColor="text1"/>
        </w:rPr>
        <w:t xml:space="preserve"> </w:t>
      </w:r>
      <w:r w:rsidR="0025649A" w:rsidRPr="00C627BC">
        <w:rPr>
          <w:rFonts w:cs="Times New Roman"/>
          <w:color w:val="000000" w:themeColor="text1"/>
        </w:rPr>
        <w:t>C</w:t>
      </w:r>
      <w:r w:rsidR="00BF2CBE" w:rsidRPr="00C627BC">
        <w:rPr>
          <w:rFonts w:cs="Times New Roman"/>
          <w:color w:val="000000" w:themeColor="text1"/>
        </w:rPr>
        <w:t xml:space="preserve">01; </w:t>
      </w:r>
      <w:del w:id="23" w:author="Dieison Casagrande" w:date="2024-05-02T12:06:00Z">
        <w:r w:rsidR="00BF2CBE" w:rsidRPr="00C627BC" w:rsidDel="001730CB">
          <w:rPr>
            <w:rFonts w:cs="Times New Roman"/>
            <w:color w:val="000000" w:themeColor="text1"/>
          </w:rPr>
          <w:delText>C23</w:delText>
        </w:r>
      </w:del>
      <w:ins w:id="24" w:author="Dieison Casagrande" w:date="2024-05-02T12:06:00Z">
        <w:r w:rsidR="001730CB" w:rsidRPr="00C627BC">
          <w:rPr>
            <w:rFonts w:cs="Times New Roman"/>
            <w:color w:val="000000" w:themeColor="text1"/>
          </w:rPr>
          <w:t>D04</w:t>
        </w:r>
      </w:ins>
      <w:r w:rsidR="00BF2CBE" w:rsidRPr="00C627BC">
        <w:rPr>
          <w:rFonts w:cs="Times New Roman"/>
          <w:color w:val="000000" w:themeColor="text1"/>
        </w:rPr>
        <w:t>; I25; I28</w:t>
      </w:r>
    </w:p>
    <w:p w14:paraId="56C31E90" w14:textId="77777777" w:rsidR="004552D2" w:rsidRPr="00C627BC" w:rsidRDefault="004552D2" w:rsidP="004552D2">
      <w:pPr>
        <w:rPr>
          <w:rFonts w:cs="Times New Roman"/>
          <w:b/>
          <w:bCs/>
          <w:color w:val="000000" w:themeColor="text1"/>
        </w:rPr>
      </w:pPr>
    </w:p>
    <w:p w14:paraId="6CF3337C" w14:textId="2DB264BB" w:rsidR="000E34FD" w:rsidRPr="002B3CE4" w:rsidRDefault="004552D2" w:rsidP="00A9574B">
      <w:pPr>
        <w:rPr>
          <w:rFonts w:cs="Times New Roman"/>
          <w:color w:val="000000" w:themeColor="text1"/>
        </w:rPr>
      </w:pPr>
      <w:r w:rsidRPr="002B3CE4">
        <w:rPr>
          <w:rFonts w:cs="Times New Roman"/>
          <w:b/>
          <w:bCs/>
          <w:color w:val="000000" w:themeColor="text1"/>
        </w:rPr>
        <w:t xml:space="preserve">Área 7: </w:t>
      </w:r>
      <w:r w:rsidRPr="002B3CE4">
        <w:rPr>
          <w:rFonts w:cs="Times New Roman"/>
          <w:color w:val="000000" w:themeColor="text1"/>
        </w:rPr>
        <w:t>Microeconomia e Organização Industrial</w:t>
      </w:r>
    </w:p>
    <w:p w14:paraId="2C4147A1" w14:textId="3A3E618E" w:rsidR="00E91E06" w:rsidRPr="002B3CE4" w:rsidRDefault="00E91E06" w:rsidP="00E91E06">
      <w:pPr>
        <w:rPr>
          <w:rFonts w:cs="Times New Roman"/>
          <w:color w:val="000000" w:themeColor="text1"/>
        </w:rPr>
      </w:pPr>
    </w:p>
    <w:p w14:paraId="3D6D5522" w14:textId="3DB36AA6" w:rsidR="00E91E06" w:rsidRPr="002B3CE4" w:rsidRDefault="00E91E06" w:rsidP="00E91E06">
      <w:pPr>
        <w:pStyle w:val="Ttulo1"/>
      </w:pPr>
      <w:r w:rsidRPr="002B3CE4">
        <w:t>Introdução</w:t>
      </w:r>
    </w:p>
    <w:p w14:paraId="2D864D44" w14:textId="77777777" w:rsidR="00E91E06" w:rsidRPr="002B3CE4" w:rsidRDefault="00E91E06" w:rsidP="00E91E06">
      <w:pPr>
        <w:rPr>
          <w:color w:val="000000" w:themeColor="text1"/>
        </w:rPr>
      </w:pPr>
    </w:p>
    <w:p w14:paraId="3190737C" w14:textId="1CFDC4E2" w:rsidR="00E91E06" w:rsidRPr="002B3CE4" w:rsidRDefault="00E91E06" w:rsidP="00E91E06">
      <w:pPr>
        <w:rPr>
          <w:color w:val="000000" w:themeColor="text1"/>
        </w:rPr>
      </w:pPr>
      <w:r w:rsidRPr="002B3CE4">
        <w:rPr>
          <w:color w:val="000000" w:themeColor="text1"/>
        </w:rPr>
        <w:t xml:space="preserve">O Brasil é considerado um dos países mais desiguais do </w:t>
      </w:r>
      <w:commentRangeStart w:id="25"/>
      <w:r w:rsidRPr="002B3CE4">
        <w:rPr>
          <w:color w:val="000000" w:themeColor="text1"/>
        </w:rPr>
        <w:t>mundo</w:t>
      </w:r>
      <w:commentRangeEnd w:id="25"/>
      <w:r w:rsidR="00857A60">
        <w:rPr>
          <w:rStyle w:val="Refdecomentrio"/>
        </w:rPr>
        <w:commentReference w:id="25"/>
      </w:r>
      <w:r w:rsidRPr="002B3CE4">
        <w:rPr>
          <w:color w:val="000000" w:themeColor="text1"/>
        </w:rPr>
        <w:t xml:space="preserve">. Segundo dados do Banco Mundial </w:t>
      </w:r>
      <w:r w:rsidRPr="002B3CE4">
        <w:rPr>
          <w:color w:val="000000" w:themeColor="text1"/>
        </w:rPr>
        <w:fldChar w:fldCharType="begin"/>
      </w:r>
      <w:r w:rsidR="001C0AB8" w:rsidRPr="002B3CE4">
        <w:rPr>
          <w:color w:val="000000" w:themeColor="text1"/>
        </w:rPr>
        <w:instrText xml:space="preserve"> ADDIN ZOTERO_ITEM CSL_CITATION {"citationID":"44DIqaoS","properties":{"formattedCitation":"(2019)","plainCitation":"(2019)","noteIndex":0},"citationItems":[{"id":141,"uris":["http://zotero.org/users/8713213/items/H7YKKB3K"],"itemData":{"id":141,"type":"dataset","abstract":"World Bank, Poverty and Inequality Platform. Data are based on primary household survey data obtained from government statistical agencies and World Bank country departments. Data for high-income economies are mostly from the Luxembourg Income Study database. For more information and methodology, please see pip.worldbank.org.","title":"Gini index","URL":"https://data.worldbank.org/indicator/SI.POV.GINI","author":[{"literal":"Banco Mundial"}],"accessed":{"date-parts":[["2023",6,20]]},"issued":{"date-parts":[["2019"]]}},"suppress-author":true}],"schema":"https://github.com/citation-style-language/schema/raw/master/csl-citation.json"}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(2019)</w:t>
      </w:r>
      <w:r w:rsidRPr="002B3CE4">
        <w:rPr>
          <w:color w:val="000000" w:themeColor="text1"/>
        </w:rPr>
        <w:fldChar w:fldCharType="end"/>
      </w:r>
      <w:r w:rsidRPr="002B3CE4">
        <w:rPr>
          <w:color w:val="000000" w:themeColor="text1"/>
        </w:rPr>
        <w:t xml:space="preserve">, o país ocupava uma das últimas posições no ranking que mensura a desigualdade social, atrás, inclusive, de seus vizinhos sul-americanos. Historicamente, </w:t>
      </w:r>
      <w:del w:id="26" w:author="Dieison Casagrande" w:date="2024-05-02T11:35:00Z">
        <w:r w:rsidRPr="002B3CE4" w:rsidDel="00646A55">
          <w:rPr>
            <w:color w:val="000000" w:themeColor="text1"/>
          </w:rPr>
          <w:delText>é possível perceber</w:delText>
        </w:r>
      </w:del>
      <w:ins w:id="27" w:author="Dieison Casagrande" w:date="2024-05-02T11:35:00Z">
        <w:r w:rsidR="00646A55">
          <w:rPr>
            <w:color w:val="000000" w:themeColor="text1"/>
          </w:rPr>
          <w:t>verifica-se que</w:t>
        </w:r>
      </w:ins>
      <w:r w:rsidRPr="002B3CE4">
        <w:rPr>
          <w:color w:val="000000" w:themeColor="text1"/>
        </w:rPr>
        <w:t xml:space="preserve"> essa desigualdade</w:t>
      </w:r>
      <w:ins w:id="28" w:author="Dieison Casagrande" w:date="2024-05-02T11:35:00Z">
        <w:r w:rsidR="00646A55">
          <w:rPr>
            <w:color w:val="000000" w:themeColor="text1"/>
          </w:rPr>
          <w:t xml:space="preserve"> também está presente</w:t>
        </w:r>
      </w:ins>
      <w:r w:rsidRPr="002B3CE4">
        <w:rPr>
          <w:color w:val="000000" w:themeColor="text1"/>
        </w:rPr>
        <w:t xml:space="preserve"> no acesso ao ensino superior, mais acessível, em especial, para os estratos sociais mais </w:t>
      </w:r>
      <w:r w:rsidRPr="002B3CE4">
        <w:rPr>
          <w:color w:val="000000" w:themeColor="text1"/>
        </w:rPr>
        <w:lastRenderedPageBreak/>
        <w:t xml:space="preserve">privilegiados </w:t>
      </w:r>
      <w:r w:rsidRPr="002B3CE4">
        <w:rPr>
          <w:color w:val="000000" w:themeColor="text1"/>
        </w:rPr>
        <w:fldChar w:fldCharType="begin"/>
      </w:r>
      <w:r w:rsidR="00480D05" w:rsidRPr="002B3CE4">
        <w:rPr>
          <w:color w:val="000000" w:themeColor="text1"/>
        </w:rPr>
        <w:instrText xml:space="preserve"> ADDIN ZOTERO_ITEM CSL_CITATION {"citationID":"VeUGmoV9","properties":{"formattedCitation":"(Mello, 2022; Senkevics; Mello, 2019; Zeidan {\\i{}et al.}, 2023)","plainCitation":"(Mello, 2022; Senkevics; Mello, 2019; Zeidan et al., 2023)","noteIndex":0},"citationItems":[{"id":152,"uris":["http://zotero.org/users/8713213/items/U2TGDV84"],"itemData":{"id":152,"type":"article-journal","abstract":"I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COTAS?","URL":"https://www.scielo.br/j/cp/a/KSvkm3DG3pPZYvpXxQc6PFh/abstract/?lang=pt","volume":"49","author":[{"family":"Senkevics","given":"Adriano Souza"},{"family":"Mello","given":"Ursula Mattioli"}],"accessed":{"date-parts":[["2023",6,22]]},"issued":{"date-parts":[["2019",7,10]]}}},{"id":149,"uris":["http://zotero.org/users/8713213/items/U6YISSHB"],"itemData":{"id":149,"type":"article","abstract":"This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(Mello, 2022; Senkevics; Mello, 2019; Zeidan </w:t>
      </w:r>
      <w:r w:rsidRPr="002B3CE4">
        <w:rPr>
          <w:rFonts w:cs="Times New Roman"/>
          <w:i/>
          <w:iCs/>
          <w:color w:val="000000" w:themeColor="text1"/>
          <w:kern w:val="0"/>
        </w:rPr>
        <w:t>et al.</w:t>
      </w:r>
      <w:r w:rsidRPr="002B3CE4">
        <w:rPr>
          <w:rFonts w:cs="Times New Roman"/>
          <w:color w:val="000000" w:themeColor="text1"/>
          <w:kern w:val="0"/>
        </w:rPr>
        <w:t>, 2023)</w:t>
      </w:r>
      <w:r w:rsidRPr="002B3CE4">
        <w:rPr>
          <w:color w:val="000000" w:themeColor="text1"/>
        </w:rPr>
        <w:fldChar w:fldCharType="end"/>
      </w:r>
      <w:r w:rsidRPr="002B3CE4">
        <w:rPr>
          <w:color w:val="000000" w:themeColor="text1"/>
        </w:rPr>
        <w:t xml:space="preserve">. Essa barreira ao acesso universitário enfrentada pelas camadas sociais mais pobres contribui para a manutenção da desigualdade de renda e para a redução da mobilidade social </w:t>
      </w:r>
      <w:r w:rsidRPr="002B3CE4">
        <w:rPr>
          <w:color w:val="000000" w:themeColor="text1"/>
        </w:rPr>
        <w:fldChar w:fldCharType="begin"/>
      </w:r>
      <w:r w:rsidR="00480D05" w:rsidRPr="002B3CE4">
        <w:rPr>
          <w:color w:val="000000" w:themeColor="text1"/>
        </w:rPr>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000C7A1F" w:rsidRPr="002B3CE4">
        <w:rPr>
          <w:noProof/>
          <w:color w:val="000000" w:themeColor="text1"/>
        </w:rPr>
        <w:t>(Mello, 2022)</w:t>
      </w:r>
      <w:r w:rsidRPr="002B3CE4">
        <w:rPr>
          <w:color w:val="000000" w:themeColor="text1"/>
        </w:rPr>
        <w:fldChar w:fldCharType="end"/>
      </w:r>
      <w:r w:rsidR="000C7A1F" w:rsidRPr="002B3CE4">
        <w:rPr>
          <w:color w:val="000000" w:themeColor="text1"/>
        </w:rPr>
        <w:t>.</w:t>
      </w:r>
    </w:p>
    <w:p w14:paraId="6D67D729" w14:textId="67F6BA2C" w:rsidR="000C7A1F" w:rsidRPr="002B3CE4" w:rsidRDefault="000C7A1F" w:rsidP="00E91E06">
      <w:pPr>
        <w:rPr>
          <w:color w:val="000000" w:themeColor="text1"/>
        </w:rPr>
      </w:pPr>
      <w:r w:rsidRPr="002B3CE4">
        <w:rPr>
          <w:color w:val="000000" w:themeColor="text1"/>
        </w:rP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rsidRPr="002B3CE4">
        <w:rPr>
          <w:color w:val="000000" w:themeColor="text1"/>
        </w:rPr>
        <w:fldChar w:fldCharType="begin"/>
      </w:r>
      <w:r w:rsidR="00480D05" w:rsidRPr="002B3CE4">
        <w:rPr>
          <w:color w:val="000000" w:themeColor="text1"/>
        </w:rPr>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URL":"https://academic.oup.com/ej/article/129/619/1182/5321120","volume":"129","author":[{"family":"Estevan","given":"Fernanda"},{"family":"Gall","given":"Thomas"},{"family":"Morin","given":"Louis-Philippe"}],"accessed":{"date-parts":[["2023",6,20]]},"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COTAS?","URL":"https://www.scielo.br/j/cp/a/KSvkm3DG3pPZYvpXxQc6PFh/abstract/?lang=pt","volume":"49","author":[{"family":"Senkevics","given":"Adriano Souza"},{"family":"Mello","given":"Ursula Mattioli"}],"accessed":{"date-parts":[["2023",6,22]]},"issued":{"date-parts":[["2019",7,10]]}}}],"schema":"https://github.com/citation-style-language/schema/raw/master/csl-citation.json"} </w:instrText>
      </w:r>
      <w:r w:rsidRPr="002B3CE4">
        <w:rPr>
          <w:color w:val="000000" w:themeColor="text1"/>
        </w:rPr>
        <w:fldChar w:fldCharType="separate"/>
      </w:r>
      <w:r w:rsidRPr="002B3CE4">
        <w:rPr>
          <w:noProof/>
          <w:color w:val="000000" w:themeColor="text1"/>
        </w:rPr>
        <w:t>(Estevan; Gall; Morin, 2019; Mello, 2023; Senkevics; Mello, 2019)</w:t>
      </w:r>
      <w:r w:rsidRPr="002B3CE4">
        <w:rPr>
          <w:color w:val="000000" w:themeColor="text1"/>
        </w:rPr>
        <w:fldChar w:fldCharType="end"/>
      </w:r>
      <w:r w:rsidRPr="002B3CE4">
        <w:rPr>
          <w:color w:val="000000" w:themeColor="text1"/>
        </w:rP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rsidRPr="002B3CE4">
        <w:rPr>
          <w:color w:val="000000" w:themeColor="text1"/>
        </w:rPr>
        <w:fldChar w:fldCharType="begin"/>
      </w:r>
      <w:r w:rsidR="00A31EAB" w:rsidRPr="002B3CE4">
        <w:rPr>
          <w:color w:val="000000" w:themeColor="text1"/>
        </w:rPr>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rsidRPr="002B3CE4">
        <w:rPr>
          <w:color w:val="000000" w:themeColor="text1"/>
        </w:rPr>
        <w:fldChar w:fldCharType="separate"/>
      </w:r>
      <w:r w:rsidR="00A31EAB" w:rsidRPr="002B3CE4">
        <w:rPr>
          <w:noProof/>
          <w:color w:val="000000" w:themeColor="text1"/>
        </w:rPr>
        <w:t>(Corbucci, 1999; INEP, 2001, 2012, 2023e)</w:t>
      </w:r>
      <w:r w:rsidRPr="002B3CE4">
        <w:rPr>
          <w:color w:val="000000" w:themeColor="text1"/>
        </w:rPr>
        <w:fldChar w:fldCharType="end"/>
      </w:r>
      <w:r w:rsidRPr="002B3CE4">
        <w:rPr>
          <w:color w:val="000000" w:themeColor="text1"/>
        </w:rPr>
        <w:t>.</w:t>
      </w:r>
    </w:p>
    <w:p w14:paraId="05AC01C8" w14:textId="50240E3F" w:rsidR="000C7A1F" w:rsidRPr="002B3CE4" w:rsidRDefault="00D10F55" w:rsidP="00E91E06">
      <w:pPr>
        <w:rPr>
          <w:color w:val="000000" w:themeColor="text1"/>
        </w:rPr>
      </w:pPr>
      <w:r w:rsidRPr="002B3CE4">
        <w:rPr>
          <w:color w:val="000000" w:themeColor="text1"/>
        </w:rPr>
        <w:t xml:space="preserve">Desde os anos 2000, o governo federal adotou medidas </w:t>
      </w:r>
      <w:del w:id="29" w:author="Dieison Casagrande" w:date="2024-05-02T11:37:00Z">
        <w:r w:rsidRPr="002B3CE4" w:rsidDel="00D93F28">
          <w:rPr>
            <w:color w:val="000000" w:themeColor="text1"/>
          </w:rPr>
          <w:delText xml:space="preserve">centralizadoras </w:delText>
        </w:r>
      </w:del>
      <w:ins w:id="30" w:author="Dieison Casagrande" w:date="2024-05-02T11:37:00Z">
        <w:r w:rsidR="00D93F28">
          <w:rPr>
            <w:color w:val="000000" w:themeColor="text1"/>
          </w:rPr>
          <w:t>centralizadas</w:t>
        </w:r>
        <w:r w:rsidR="00D93F28" w:rsidRPr="002B3CE4">
          <w:rPr>
            <w:color w:val="000000" w:themeColor="text1"/>
          </w:rPr>
          <w:t xml:space="preserve"> </w:t>
        </w:r>
      </w:ins>
      <w:r w:rsidRPr="002B3CE4">
        <w:rPr>
          <w:color w:val="000000" w:themeColor="text1"/>
        </w:rPr>
        <w:t>que intensificaram a expansão do ensino público superior no Brasil. Em 2009, o Ministério da Educação (MEC) implementou uma reformulação no Exame Nacional do Ensino Médio (ENEM), tornando-o mais rigoroso</w:t>
      </w:r>
      <w:ins w:id="31" w:author="Dieison Casagrande" w:date="2024-05-02T11:37:00Z">
        <w:r w:rsidR="00D93F28">
          <w:rPr>
            <w:color w:val="000000" w:themeColor="text1"/>
          </w:rPr>
          <w:t>,</w:t>
        </w:r>
      </w:ins>
      <w:r w:rsidRPr="002B3CE4">
        <w:rPr>
          <w:color w:val="000000" w:themeColor="text1"/>
        </w:rPr>
        <w:t xml:space="preserve"> com o objetivo de potencializar sua utilização nos processos de ingresso às Instituições de Ensino Superior (IES) do país. E, em janeiro de 2010, o Sistema de Seleção Unificada (SISU), uma plataforma </w:t>
      </w:r>
      <w:r w:rsidRPr="002B3CE4">
        <w:rPr>
          <w:i/>
          <w:iCs/>
          <w:color w:val="000000" w:themeColor="text1"/>
        </w:rPr>
        <w:t>on-line</w:t>
      </w:r>
      <w:r w:rsidRPr="002B3CE4">
        <w:rPr>
          <w:color w:val="000000" w:themeColor="text1"/>
        </w:rPr>
        <w:t xml:space="preserve"> que aloca os alunos para as instituições públicas, usando a nota do ENEM como métrica para a classificação dos candidatos, foi implementado exclusivamente para as instituições públicas e gratuitas </w:t>
      </w:r>
      <w:r w:rsidRPr="002B3CE4">
        <w:rPr>
          <w:color w:val="000000" w:themeColor="text1"/>
        </w:rPr>
        <w:fldChar w:fldCharType="begin"/>
      </w:r>
      <w:r w:rsidR="00480D05" w:rsidRPr="002B3CE4">
        <w:rPr>
          <w:color w:val="000000" w:themeColor="text1"/>
        </w:rPr>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 Monteiro; Mazoto; Cunha, 2016)</w:t>
      </w:r>
      <w:r w:rsidRPr="002B3CE4">
        <w:rPr>
          <w:color w:val="000000" w:themeColor="text1"/>
        </w:rPr>
        <w:fldChar w:fldCharType="end"/>
      </w:r>
      <w:r w:rsidRPr="002B3CE4">
        <w:rPr>
          <w:color w:val="000000" w:themeColor="text1"/>
        </w:rPr>
        <w:t>.</w:t>
      </w:r>
    </w:p>
    <w:p w14:paraId="599FB10A" w14:textId="2603864A" w:rsidR="00D10F55" w:rsidRPr="002B3CE4" w:rsidRDefault="00DC6054" w:rsidP="00E91E06">
      <w:pPr>
        <w:rPr>
          <w:color w:val="000000" w:themeColor="text1"/>
        </w:rPr>
      </w:pPr>
      <w:r w:rsidRPr="002B3CE4">
        <w:rPr>
          <w:color w:val="000000" w:themeColor="text1"/>
        </w:rP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rsidRPr="002B3CE4">
        <w:rPr>
          <w:color w:val="000000" w:themeColor="text1"/>
        </w:rPr>
        <w:fldChar w:fldCharType="begin"/>
      </w:r>
      <w:r w:rsidR="00480D05" w:rsidRPr="002B3CE4">
        <w:rPr>
          <w:color w:val="000000" w:themeColor="text1"/>
        </w:rPr>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357E9596" w14:textId="5D9A2EDB" w:rsidR="00DC6054" w:rsidRPr="002B3CE4" w:rsidRDefault="00484B49" w:rsidP="00E91E06">
      <w:pPr>
        <w:rPr>
          <w:color w:val="000000" w:themeColor="text1"/>
        </w:rPr>
      </w:pPr>
      <w:r w:rsidRPr="002B3CE4">
        <w:rPr>
          <w:color w:val="000000" w:themeColor="text1"/>
        </w:rPr>
        <w:t xml:space="preserve">Segundo Monteiro, </w:t>
      </w:r>
      <w:proofErr w:type="spellStart"/>
      <w:r w:rsidRPr="002B3CE4">
        <w:rPr>
          <w:color w:val="000000" w:themeColor="text1"/>
        </w:rPr>
        <w:t>Mazoto</w:t>
      </w:r>
      <w:proofErr w:type="spellEnd"/>
      <w:r w:rsidRPr="002B3CE4">
        <w:rPr>
          <w:color w:val="000000" w:themeColor="text1"/>
        </w:rPr>
        <w:t xml:space="preserve"> e Cunha </w:t>
      </w:r>
      <w:r w:rsidRPr="002B3CE4">
        <w:rPr>
          <w:color w:val="000000" w:themeColor="text1"/>
        </w:rPr>
        <w:fldChar w:fldCharType="begin"/>
      </w:r>
      <w:r w:rsidR="00480D05" w:rsidRPr="002B3CE4">
        <w:rPr>
          <w:color w:val="000000" w:themeColor="text1"/>
        </w:rPr>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(2016)</w:t>
      </w:r>
      <w:r w:rsidRPr="002B3CE4">
        <w:rPr>
          <w:color w:val="000000" w:themeColor="text1"/>
        </w:rPr>
        <w:fldChar w:fldCharType="end"/>
      </w:r>
      <w:r w:rsidRPr="002B3CE4">
        <w:rPr>
          <w:color w:val="000000" w:themeColor="text1"/>
        </w:rPr>
        <w:t>, as mudanças realizadas no ENEM e a sua consequente adoção como forma de seleção unificada, juntamente com os outros programas implementados pelo governo federal</w:t>
      </w:r>
      <w:r w:rsidRPr="002B3CE4">
        <w:rPr>
          <w:rStyle w:val="Refdenotaderodap"/>
          <w:color w:val="000000" w:themeColor="text1"/>
        </w:rPr>
        <w:footnoteReference w:id="3"/>
      </w:r>
      <w:r w:rsidRPr="002B3CE4">
        <w:rPr>
          <w:color w:val="000000" w:themeColor="text1"/>
        </w:rPr>
        <w:t xml:space="preserve">, deveriam contribuir para a democratização das oportunidades de acesso às vagas oferecidas pelas </w:t>
      </w:r>
      <w:del w:id="32" w:author="Dieison Casagrande" w:date="2024-05-02T11:39:00Z">
        <w:r w:rsidRPr="002B3CE4" w:rsidDel="00D93F28">
          <w:rPr>
            <w:color w:val="000000" w:themeColor="text1"/>
          </w:rPr>
          <w:delText>Instituições de Ensino Superior</w:delText>
        </w:r>
      </w:del>
      <w:ins w:id="33" w:author="Dieison Casagrande" w:date="2024-05-02T11:39:00Z">
        <w:r w:rsidR="00D93F28">
          <w:rPr>
            <w:color w:val="000000" w:themeColor="text1"/>
          </w:rPr>
          <w:t>IES</w:t>
        </w:r>
      </w:ins>
      <w:r w:rsidRPr="002B3CE4">
        <w:rPr>
          <w:color w:val="000000" w:themeColor="text1"/>
        </w:rP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rsidRPr="002B3CE4">
        <w:rPr>
          <w:color w:val="000000" w:themeColor="text1"/>
        </w:rPr>
        <w:fldChar w:fldCharType="begin"/>
      </w:r>
      <w:r w:rsidR="00480D05" w:rsidRPr="002B3CE4">
        <w:rPr>
          <w:color w:val="000000" w:themeColor="text1"/>
        </w:rPr>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00A75DF5" w:rsidRPr="002B3CE4">
        <w:rPr>
          <w:noProof/>
          <w:color w:val="000000" w:themeColor="text1"/>
        </w:rPr>
        <w:t>(Monteiro; Mazoto; Cunha, 2016)</w:t>
      </w:r>
      <w:r w:rsidRPr="002B3CE4">
        <w:rPr>
          <w:color w:val="000000" w:themeColor="text1"/>
        </w:rPr>
        <w:fldChar w:fldCharType="end"/>
      </w:r>
      <w:r w:rsidR="00A75DF5" w:rsidRPr="002B3CE4">
        <w:rPr>
          <w:color w:val="000000" w:themeColor="text1"/>
        </w:rPr>
        <w:t>.</w:t>
      </w:r>
    </w:p>
    <w:p w14:paraId="69FB56C3" w14:textId="09DD891A" w:rsidR="008C3D1A" w:rsidRPr="002B3CE4" w:rsidRDefault="008C3D1A" w:rsidP="00E91E06">
      <w:pPr>
        <w:rPr>
          <w:color w:val="000000" w:themeColor="text1"/>
        </w:rPr>
      </w:pPr>
      <w:r w:rsidRPr="002B3CE4">
        <w:rPr>
          <w:color w:val="000000" w:themeColor="text1"/>
        </w:rPr>
        <w:t xml:space="preserve">O acesso à educação, especialmente a educação de qualidade, é um dos canais mais importantes da formação de pessoas com acesso ao conhecimento, gerando mão-de-obra de qualidade e resultando no crescimento econômico </w:t>
      </w:r>
      <w:del w:id="34" w:author="Dieison Casagrande" w:date="2024-05-02T11:39:00Z">
        <w:r w:rsidRPr="002B3CE4" w:rsidDel="00D93F28">
          <w:rPr>
            <w:color w:val="000000" w:themeColor="text1"/>
          </w:rPr>
          <w:delText xml:space="preserve">da </w:delText>
        </w:r>
      </w:del>
      <w:ins w:id="35" w:author="Dieison Casagrande" w:date="2024-05-02T11:39:00Z">
        <w:r w:rsidR="00D93F28" w:rsidRPr="002B3CE4">
          <w:rPr>
            <w:color w:val="000000" w:themeColor="text1"/>
          </w:rPr>
          <w:t>d</w:t>
        </w:r>
        <w:r w:rsidR="00D93F28">
          <w:rPr>
            <w:color w:val="000000" w:themeColor="text1"/>
          </w:rPr>
          <w:t>o</w:t>
        </w:r>
        <w:r w:rsidR="00D93F28" w:rsidRPr="002B3CE4">
          <w:rPr>
            <w:color w:val="000000" w:themeColor="text1"/>
          </w:rPr>
          <w:t xml:space="preserve"> </w:t>
        </w:r>
      </w:ins>
      <w:r w:rsidRPr="002B3CE4">
        <w:rPr>
          <w:color w:val="000000" w:themeColor="text1"/>
        </w:rPr>
        <w:t xml:space="preserve">país </w:t>
      </w:r>
      <w:r w:rsidRPr="002B3CE4">
        <w:rPr>
          <w:color w:val="000000" w:themeColor="text1"/>
        </w:rPr>
        <w:fldChar w:fldCharType="begin"/>
      </w:r>
      <w:r w:rsidR="00480D05" w:rsidRPr="002B3CE4">
        <w:rPr>
          <w:color w:val="000000" w:themeColor="text1"/>
        </w:rPr>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(Jia; Li, 2017; Monteiro; Mazoto; Cunha, 2016)</w:t>
      </w:r>
      <w:r w:rsidRPr="002B3CE4">
        <w:rPr>
          <w:color w:val="000000" w:themeColor="text1"/>
        </w:rPr>
        <w:fldChar w:fldCharType="end"/>
      </w:r>
      <w:r w:rsidRPr="002B3CE4">
        <w:rPr>
          <w:color w:val="000000" w:themeColor="text1"/>
        </w:rPr>
        <w:t xml:space="preserve">. As mudanças executadas pelo </w:t>
      </w:r>
      <w:del w:id="36" w:author="Dieison Casagrande" w:date="2024-05-02T11:40:00Z">
        <w:r w:rsidRPr="002B3CE4" w:rsidDel="00D93F28">
          <w:rPr>
            <w:color w:val="000000" w:themeColor="text1"/>
          </w:rPr>
          <w:delText>Ministério da Educação</w:delText>
        </w:r>
      </w:del>
      <w:ins w:id="37" w:author="Dieison Casagrande" w:date="2024-05-02T11:40:00Z">
        <w:r w:rsidR="00D93F28">
          <w:rPr>
            <w:color w:val="000000" w:themeColor="text1"/>
          </w:rPr>
          <w:t>MEC</w:t>
        </w:r>
      </w:ins>
      <w:r w:rsidRPr="002B3CE4">
        <w:rPr>
          <w:color w:val="000000" w:themeColor="text1"/>
        </w:rPr>
        <w:t xml:space="preserve"> procuram contribuir para uma maior democratização de oportunidades ao acesso às vagas oferecidas no ensino superior, possibilitando o desenvolvimento social e a redistribuição de renda </w:t>
      </w:r>
      <w:r w:rsidRPr="002B3CE4">
        <w:rPr>
          <w:color w:val="000000" w:themeColor="text1"/>
        </w:rPr>
        <w:fldChar w:fldCharType="begin"/>
      </w:r>
      <w:r w:rsidR="00480D05" w:rsidRPr="002B3CE4">
        <w:rPr>
          <w:color w:val="000000" w:themeColor="text1"/>
        </w:rPr>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(Monteiro; Mazoto; Cunha, 2016)</w:t>
      </w:r>
      <w:r w:rsidRPr="002B3CE4">
        <w:rPr>
          <w:color w:val="000000" w:themeColor="text1"/>
        </w:rPr>
        <w:fldChar w:fldCharType="end"/>
      </w:r>
      <w:r w:rsidRPr="002B3CE4">
        <w:rPr>
          <w:color w:val="000000" w:themeColor="text1"/>
        </w:rPr>
        <w:t>.</w:t>
      </w:r>
    </w:p>
    <w:p w14:paraId="32401E78" w14:textId="6461E47E" w:rsidR="008C3D1A" w:rsidRPr="002B3CE4" w:rsidRDefault="006378DA" w:rsidP="00E91E06">
      <w:pPr>
        <w:rPr>
          <w:color w:val="000000" w:themeColor="text1"/>
        </w:rPr>
      </w:pPr>
      <w:r w:rsidRPr="002B3CE4">
        <w:rPr>
          <w:color w:val="000000" w:themeColor="text1"/>
        </w:rPr>
        <w:t xml:space="preserve">Apesar da implementação do SISU já ter ocorrido há mais de uma década e de ser, atualmente, o principal instrumento de ingresso nas instituições públicas federais e estaduais do país, ainda há poucos estudos e </w:t>
      </w:r>
      <w:del w:id="38" w:author="Dieison Casagrande" w:date="2024-05-02T11:40:00Z">
        <w:r w:rsidRPr="002B3CE4" w:rsidDel="00D93F28">
          <w:rPr>
            <w:color w:val="000000" w:themeColor="text1"/>
          </w:rPr>
          <w:delText xml:space="preserve">materiais </w:delText>
        </w:r>
      </w:del>
      <w:ins w:id="39" w:author="Dieison Casagrande" w:date="2024-05-02T11:40:00Z">
        <w:r w:rsidR="00D93F28">
          <w:rPr>
            <w:color w:val="000000" w:themeColor="text1"/>
          </w:rPr>
          <w:t>evidências</w:t>
        </w:r>
        <w:r w:rsidR="00D93F28" w:rsidRPr="002B3CE4">
          <w:rPr>
            <w:color w:val="000000" w:themeColor="text1"/>
          </w:rPr>
          <w:t xml:space="preserve"> </w:t>
        </w:r>
      </w:ins>
      <w:r w:rsidRPr="002B3CE4">
        <w:rPr>
          <w:color w:val="000000" w:themeColor="text1"/>
        </w:rPr>
        <w:t xml:space="preserve">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rsidRPr="002B3CE4">
        <w:rPr>
          <w:color w:val="000000" w:themeColor="text1"/>
        </w:rPr>
        <w:fldChar w:fldCharType="begin"/>
      </w:r>
      <w:r w:rsidR="00D9183A" w:rsidRPr="002B3CE4">
        <w:rPr>
          <w:color w:val="000000" w:themeColor="text1"/>
        </w:rPr>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rsidRPr="002B3CE4">
        <w:rPr>
          <w:color w:val="000000" w:themeColor="text1"/>
        </w:rPr>
        <w:fldChar w:fldCharType="separate"/>
      </w:r>
      <w:r w:rsidRPr="002B3CE4">
        <w:rPr>
          <w:noProof/>
          <w:color w:val="000000" w:themeColor="text1"/>
        </w:rPr>
        <w:t>(Pires, 2019)</w:t>
      </w:r>
      <w:r w:rsidRPr="002B3CE4">
        <w:rPr>
          <w:color w:val="000000" w:themeColor="text1"/>
        </w:rPr>
        <w:fldChar w:fldCharType="end"/>
      </w:r>
      <w:r w:rsidRPr="002B3CE4">
        <w:rPr>
          <w:color w:val="000000" w:themeColor="text1"/>
        </w:rPr>
        <w:t>.</w:t>
      </w:r>
    </w:p>
    <w:p w14:paraId="5EEACF8B" w14:textId="7357FB99" w:rsidR="006378DA" w:rsidRPr="002B3CE4" w:rsidRDefault="006378DA" w:rsidP="00E91E06">
      <w:pPr>
        <w:rPr>
          <w:color w:val="000000" w:themeColor="text1"/>
        </w:rPr>
      </w:pPr>
      <w:r w:rsidRPr="002B3CE4">
        <w:rPr>
          <w:color w:val="000000" w:themeColor="text1"/>
        </w:rPr>
        <w:t xml:space="preserve">O presente </w:t>
      </w:r>
      <w:r w:rsidR="000F05A7" w:rsidRPr="002B3CE4">
        <w:rPr>
          <w:color w:val="000000" w:themeColor="text1"/>
        </w:rPr>
        <w:t>estudo</w:t>
      </w:r>
      <w:r w:rsidRPr="002B3CE4">
        <w:rPr>
          <w:color w:val="000000" w:themeColor="text1"/>
        </w:rPr>
        <w:t xml:space="preserve"> tem como propósito investigar se, e como, a implementação do SISU promoveu alterações nas características de perfil dos alunos ingressantes nas instituições públicas gratuitas de ensino </w:t>
      </w:r>
      <w:r w:rsidRPr="002B3CE4">
        <w:rPr>
          <w:color w:val="000000" w:themeColor="text1"/>
        </w:rPr>
        <w:lastRenderedPageBreak/>
        <w:t xml:space="preserve">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w:t>
      </w:r>
      <w:commentRangeStart w:id="40"/>
      <w:r w:rsidRPr="002B3CE4">
        <w:rPr>
          <w:color w:val="000000" w:themeColor="text1"/>
        </w:rPr>
        <w:t>centralizado</w:t>
      </w:r>
      <w:commentRangeEnd w:id="40"/>
      <w:r w:rsidR="00D93F28">
        <w:rPr>
          <w:rStyle w:val="Refdecomentrio"/>
        </w:rPr>
        <w:commentReference w:id="40"/>
      </w:r>
      <w:r w:rsidRPr="002B3CE4">
        <w:rPr>
          <w:color w:val="000000" w:themeColor="text1"/>
        </w:rPr>
        <w:t>.</w:t>
      </w:r>
    </w:p>
    <w:p w14:paraId="3ADB46DB" w14:textId="0681369D" w:rsidR="006378DA" w:rsidRPr="002B3CE4" w:rsidRDefault="006378DA" w:rsidP="00E91E06">
      <w:pPr>
        <w:rPr>
          <w:color w:val="000000" w:themeColor="text1"/>
        </w:rPr>
      </w:pPr>
      <w:r w:rsidRPr="002B3CE4">
        <w:rPr>
          <w:color w:val="000000" w:themeColor="text1"/>
        </w:rPr>
        <w:t xml:space="preserve">Este artigo está dividido em 7 seções, incluindo esta introdução. A seção </w:t>
      </w:r>
      <w:r w:rsidR="00E37C35" w:rsidRPr="002B3CE4">
        <w:rPr>
          <w:color w:val="000000" w:themeColor="text1"/>
        </w:rPr>
        <w:fldChar w:fldCharType="begin"/>
      </w:r>
      <w:r w:rsidR="00E37C35" w:rsidRPr="002B3CE4">
        <w:rPr>
          <w:color w:val="000000" w:themeColor="text1"/>
        </w:rPr>
        <w:instrText xml:space="preserve"> REF _Ref164955537 \r \h </w:instrText>
      </w:r>
      <w:r w:rsidR="00E37C35" w:rsidRPr="002B3CE4">
        <w:rPr>
          <w:color w:val="000000" w:themeColor="text1"/>
        </w:rPr>
      </w:r>
      <w:r w:rsidR="00E37C35" w:rsidRPr="002B3CE4">
        <w:rPr>
          <w:color w:val="000000" w:themeColor="text1"/>
        </w:rPr>
        <w:fldChar w:fldCharType="separate"/>
      </w:r>
      <w:r w:rsidR="002B3CE4">
        <w:rPr>
          <w:color w:val="000000" w:themeColor="text1"/>
        </w:rPr>
        <w:t>2</w:t>
      </w:r>
      <w:r w:rsidR="00E37C35" w:rsidRPr="002B3CE4">
        <w:rPr>
          <w:color w:val="000000" w:themeColor="text1"/>
        </w:rPr>
        <w:fldChar w:fldCharType="end"/>
      </w:r>
      <w:r w:rsidRPr="002B3CE4">
        <w:rPr>
          <w:color w:val="000000" w:themeColor="text1"/>
        </w:rPr>
        <w:t xml:space="preserve"> apresenta um </w:t>
      </w:r>
      <w:r w:rsidRPr="002B3CE4">
        <w:rPr>
          <w:i/>
          <w:iCs/>
          <w:color w:val="000000" w:themeColor="text1"/>
        </w:rPr>
        <w:t xml:space="preserve">background </w:t>
      </w:r>
      <w:r w:rsidRPr="002B3CE4">
        <w:rPr>
          <w:color w:val="000000" w:themeColor="text1"/>
        </w:rPr>
        <w:t xml:space="preserve">institucional sobre a expansão do ensino superior brasileiro e, especialmente, sobre a implementação do SISU. A seção </w:t>
      </w:r>
      <w:r w:rsidR="00E37C35" w:rsidRPr="002B3CE4">
        <w:rPr>
          <w:color w:val="000000" w:themeColor="text1"/>
        </w:rPr>
        <w:fldChar w:fldCharType="begin"/>
      </w:r>
      <w:r w:rsidR="00E37C35" w:rsidRPr="002B3CE4">
        <w:rPr>
          <w:color w:val="000000" w:themeColor="text1"/>
        </w:rPr>
        <w:instrText xml:space="preserve"> REF _Ref164955581 \r \h </w:instrText>
      </w:r>
      <w:r w:rsidR="00E37C35" w:rsidRPr="002B3CE4">
        <w:rPr>
          <w:color w:val="000000" w:themeColor="text1"/>
        </w:rPr>
      </w:r>
      <w:r w:rsidR="00E37C35" w:rsidRPr="002B3CE4">
        <w:rPr>
          <w:color w:val="000000" w:themeColor="text1"/>
        </w:rPr>
        <w:fldChar w:fldCharType="separate"/>
      </w:r>
      <w:r w:rsidR="002B3CE4">
        <w:rPr>
          <w:color w:val="000000" w:themeColor="text1"/>
        </w:rPr>
        <w:t>3</w:t>
      </w:r>
      <w:r w:rsidR="00E37C35" w:rsidRPr="002B3CE4">
        <w:rPr>
          <w:color w:val="000000" w:themeColor="text1"/>
        </w:rPr>
        <w:fldChar w:fldCharType="end"/>
      </w:r>
      <w:r w:rsidRPr="002B3CE4">
        <w:rPr>
          <w:color w:val="000000" w:themeColor="text1"/>
        </w:rPr>
        <w:t xml:space="preserve"> expõe uma breve revisão bibliográfica. A seção </w:t>
      </w:r>
      <w:r w:rsidR="00E37C35" w:rsidRPr="002B3CE4">
        <w:rPr>
          <w:color w:val="000000" w:themeColor="text1"/>
        </w:rPr>
        <w:fldChar w:fldCharType="begin"/>
      </w:r>
      <w:r w:rsidR="00E37C35" w:rsidRPr="002B3CE4">
        <w:rPr>
          <w:color w:val="000000" w:themeColor="text1"/>
        </w:rPr>
        <w:instrText xml:space="preserve"> REF _Ref164955601 \r \h </w:instrText>
      </w:r>
      <w:r w:rsidR="00E37C35" w:rsidRPr="002B3CE4">
        <w:rPr>
          <w:color w:val="000000" w:themeColor="text1"/>
        </w:rPr>
      </w:r>
      <w:r w:rsidR="00E37C35" w:rsidRPr="002B3CE4">
        <w:rPr>
          <w:color w:val="000000" w:themeColor="text1"/>
        </w:rPr>
        <w:fldChar w:fldCharType="separate"/>
      </w:r>
      <w:r w:rsidR="002B3CE4">
        <w:rPr>
          <w:color w:val="000000" w:themeColor="text1"/>
        </w:rPr>
        <w:t>4</w:t>
      </w:r>
      <w:r w:rsidR="00E37C35" w:rsidRPr="002B3CE4">
        <w:rPr>
          <w:color w:val="000000" w:themeColor="text1"/>
        </w:rPr>
        <w:fldChar w:fldCharType="end"/>
      </w:r>
      <w:r w:rsidRPr="002B3CE4">
        <w:rPr>
          <w:color w:val="000000" w:themeColor="text1"/>
        </w:rPr>
        <w:t xml:space="preserve"> apresenta os dados que serão utilizados para as análises estatísticas e econométricas, bem como suas variáveis dependentes e estatísticas descritivas. A seção </w:t>
      </w:r>
      <w:r w:rsidR="00E37C35" w:rsidRPr="002B3CE4">
        <w:rPr>
          <w:color w:val="000000" w:themeColor="text1"/>
        </w:rPr>
        <w:fldChar w:fldCharType="begin"/>
      </w:r>
      <w:r w:rsidR="00E37C35" w:rsidRPr="002B3CE4">
        <w:rPr>
          <w:color w:val="000000" w:themeColor="text1"/>
        </w:rPr>
        <w:instrText xml:space="preserve"> REF _Ref164955614 \r \h </w:instrText>
      </w:r>
      <w:r w:rsidR="00E37C35" w:rsidRPr="002B3CE4">
        <w:rPr>
          <w:color w:val="000000" w:themeColor="text1"/>
        </w:rPr>
      </w:r>
      <w:r w:rsidR="00E37C35" w:rsidRPr="002B3CE4">
        <w:rPr>
          <w:color w:val="000000" w:themeColor="text1"/>
        </w:rPr>
        <w:fldChar w:fldCharType="separate"/>
      </w:r>
      <w:r w:rsidR="002B3CE4">
        <w:rPr>
          <w:color w:val="000000" w:themeColor="text1"/>
        </w:rPr>
        <w:t>5</w:t>
      </w:r>
      <w:r w:rsidR="00E37C35" w:rsidRPr="002B3CE4">
        <w:rPr>
          <w:color w:val="000000" w:themeColor="text1"/>
        </w:rPr>
        <w:fldChar w:fldCharType="end"/>
      </w:r>
      <w:r w:rsidRPr="002B3CE4">
        <w:rPr>
          <w:color w:val="000000" w:themeColor="text1"/>
        </w:rPr>
        <w:t xml:space="preserve"> </w:t>
      </w:r>
      <w:r w:rsidR="00401A2B" w:rsidRPr="002B3CE4">
        <w:rPr>
          <w:color w:val="000000" w:themeColor="text1"/>
        </w:rPr>
        <w:t>trata</w:t>
      </w:r>
      <w:r w:rsidRPr="002B3CE4">
        <w:rPr>
          <w:color w:val="000000" w:themeColor="text1"/>
        </w:rPr>
        <w:t xml:space="preserve"> sobre os modelos econométricos que serão utilizados. A seção </w:t>
      </w:r>
      <w:r w:rsidR="00E37C35" w:rsidRPr="002B3CE4">
        <w:rPr>
          <w:color w:val="000000" w:themeColor="text1"/>
        </w:rPr>
        <w:fldChar w:fldCharType="begin"/>
      </w:r>
      <w:r w:rsidR="00E37C35" w:rsidRPr="002B3CE4">
        <w:rPr>
          <w:color w:val="000000" w:themeColor="text1"/>
        </w:rPr>
        <w:instrText xml:space="preserve"> REF _Ref164955625 \r \h </w:instrText>
      </w:r>
      <w:r w:rsidR="00E37C35" w:rsidRPr="002B3CE4">
        <w:rPr>
          <w:color w:val="000000" w:themeColor="text1"/>
        </w:rPr>
      </w:r>
      <w:r w:rsidR="00E37C35" w:rsidRPr="002B3CE4">
        <w:rPr>
          <w:color w:val="000000" w:themeColor="text1"/>
        </w:rPr>
        <w:fldChar w:fldCharType="separate"/>
      </w:r>
      <w:r w:rsidR="002B3CE4">
        <w:rPr>
          <w:color w:val="000000" w:themeColor="text1"/>
        </w:rPr>
        <w:t>6</w:t>
      </w:r>
      <w:r w:rsidR="00E37C35" w:rsidRPr="002B3CE4">
        <w:rPr>
          <w:color w:val="000000" w:themeColor="text1"/>
        </w:rPr>
        <w:fldChar w:fldCharType="end"/>
      </w:r>
      <w:r w:rsidR="00401A2B" w:rsidRPr="002B3CE4">
        <w:rPr>
          <w:color w:val="000000" w:themeColor="text1"/>
        </w:rPr>
        <w:t xml:space="preserve"> apresenta os resultados encontrados e as discussões relacionadas ao tema. Por fim, a seção </w:t>
      </w:r>
      <w:r w:rsidR="00E37C35" w:rsidRPr="002B3CE4">
        <w:rPr>
          <w:color w:val="000000" w:themeColor="text1"/>
        </w:rPr>
        <w:fldChar w:fldCharType="begin"/>
      </w:r>
      <w:r w:rsidR="00E37C35" w:rsidRPr="002B3CE4">
        <w:rPr>
          <w:color w:val="000000" w:themeColor="text1"/>
        </w:rPr>
        <w:instrText xml:space="preserve"> REF _Ref164955634 \r \h </w:instrText>
      </w:r>
      <w:r w:rsidR="00E37C35" w:rsidRPr="002B3CE4">
        <w:rPr>
          <w:color w:val="000000" w:themeColor="text1"/>
        </w:rPr>
      </w:r>
      <w:r w:rsidR="00E37C35" w:rsidRPr="002B3CE4">
        <w:rPr>
          <w:color w:val="000000" w:themeColor="text1"/>
        </w:rPr>
        <w:fldChar w:fldCharType="separate"/>
      </w:r>
      <w:r w:rsidR="002B3CE4">
        <w:rPr>
          <w:color w:val="000000" w:themeColor="text1"/>
        </w:rPr>
        <w:t>7</w:t>
      </w:r>
      <w:r w:rsidR="00E37C35" w:rsidRPr="002B3CE4">
        <w:rPr>
          <w:color w:val="000000" w:themeColor="text1"/>
        </w:rPr>
        <w:fldChar w:fldCharType="end"/>
      </w:r>
      <w:r w:rsidR="00401A2B" w:rsidRPr="002B3CE4">
        <w:rPr>
          <w:color w:val="000000" w:themeColor="text1"/>
        </w:rPr>
        <w:t xml:space="preserve"> dedica-se às conclusões.</w:t>
      </w:r>
    </w:p>
    <w:p w14:paraId="09B2BC53" w14:textId="77777777" w:rsidR="00B42660" w:rsidRPr="002B3CE4" w:rsidRDefault="00B42660" w:rsidP="00B42660">
      <w:pPr>
        <w:ind w:firstLine="0"/>
        <w:rPr>
          <w:color w:val="000000" w:themeColor="text1"/>
        </w:rPr>
      </w:pPr>
    </w:p>
    <w:p w14:paraId="04BFA37C" w14:textId="2784255F" w:rsidR="00B42660" w:rsidRPr="002B3CE4" w:rsidRDefault="00B42660" w:rsidP="00B42660">
      <w:pPr>
        <w:pStyle w:val="Ttulo1"/>
      </w:pPr>
      <w:bookmarkStart w:id="41" w:name="_Ref164955537"/>
      <w:r w:rsidRPr="002B3CE4">
        <w:rPr>
          <w:i/>
          <w:iCs/>
        </w:rPr>
        <w:t xml:space="preserve">Background </w:t>
      </w:r>
      <w:r w:rsidRPr="002B3CE4">
        <w:t>institucional</w:t>
      </w:r>
      <w:bookmarkEnd w:id="41"/>
    </w:p>
    <w:p w14:paraId="0ACACA52" w14:textId="77777777" w:rsidR="00B42660" w:rsidRPr="002B3CE4" w:rsidRDefault="00B42660" w:rsidP="00B42660">
      <w:pPr>
        <w:ind w:firstLine="0"/>
        <w:rPr>
          <w:color w:val="000000" w:themeColor="text1"/>
        </w:rPr>
      </w:pPr>
    </w:p>
    <w:p w14:paraId="1163AABD" w14:textId="2F27ECED" w:rsidR="00B42660" w:rsidRPr="002B3CE4" w:rsidRDefault="00D9183A" w:rsidP="00D9183A">
      <w:pPr>
        <w:rPr>
          <w:color w:val="000000" w:themeColor="text1"/>
        </w:rPr>
      </w:pPr>
      <w:r w:rsidRPr="002B3CE4">
        <w:rPr>
          <w:color w:val="000000" w:themeColor="text1"/>
        </w:rPr>
        <w:t>De acordo com o Censo da Educação Superior, em 2022, o sistema de ensino superior brasileiro era composto por 2.595 instituições, sendo 312 públicas e 2.283 privadas. O sistema públic</w:t>
      </w:r>
      <w:r w:rsidR="00EB72DE" w:rsidRPr="002B3CE4">
        <w:rPr>
          <w:color w:val="000000" w:themeColor="text1"/>
        </w:rPr>
        <w:t>o</w:t>
      </w:r>
      <w:r w:rsidRPr="002B3CE4">
        <w:rPr>
          <w:color w:val="000000" w:themeColor="text1"/>
        </w:rPr>
        <w:t xml:space="preserve"> é constituído por 120 instituições federais, 133 estaduais e 59 municipais </w:t>
      </w:r>
      <w:r w:rsidRPr="002B3CE4">
        <w:rPr>
          <w:color w:val="000000" w:themeColor="text1"/>
        </w:rPr>
        <w:fldChar w:fldCharType="begin"/>
      </w:r>
      <w:r w:rsidR="00A31EAB" w:rsidRPr="002B3CE4">
        <w:rPr>
          <w:color w:val="000000" w:themeColor="text1"/>
        </w:rPr>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rsidRPr="002B3CE4">
        <w:rPr>
          <w:color w:val="000000" w:themeColor="text1"/>
        </w:rPr>
        <w:fldChar w:fldCharType="separate"/>
      </w:r>
      <w:r w:rsidR="00A31EAB" w:rsidRPr="002B3CE4">
        <w:rPr>
          <w:noProof/>
          <w:color w:val="000000" w:themeColor="text1"/>
        </w:rPr>
        <w:t>(INEP, 2023b)</w:t>
      </w:r>
      <w:r w:rsidRPr="002B3CE4">
        <w:rPr>
          <w:color w:val="000000" w:themeColor="text1"/>
        </w:rPr>
        <w:fldChar w:fldCharType="end"/>
      </w:r>
      <w:r w:rsidRPr="002B3CE4">
        <w:rPr>
          <w:color w:val="000000" w:themeColor="text1"/>
        </w:rP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rsidRPr="002B3CE4">
        <w:rPr>
          <w:color w:val="000000" w:themeColor="text1"/>
        </w:rPr>
        <w:fldChar w:fldCharType="begin"/>
      </w:r>
      <w:r w:rsidR="00480D05" w:rsidRPr="002B3CE4">
        <w:rPr>
          <w:color w:val="000000" w:themeColor="text1"/>
        </w:rP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URL":"https://academic.oup.com/ej/article/129/619/1182/5321120","volume":"129","author":[{"family":"Estevan","given":"Fernanda"},{"family":"Gall","given":"Thomas"},{"family":"Morin","given":"Louis-Philippe"}],"accessed":{"date-parts":[["2023",6,20]]},"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schema":"https://github.com/citation-style-language/schema/raw/master/csl-citation.json"} </w:instrText>
      </w:r>
      <w:r w:rsidRPr="002B3CE4">
        <w:rPr>
          <w:color w:val="000000" w:themeColor="text1"/>
        </w:rPr>
        <w:fldChar w:fldCharType="separate"/>
      </w:r>
      <w:r w:rsidRPr="002B3CE4">
        <w:rPr>
          <w:noProof/>
          <w:color w:val="000000" w:themeColor="text1"/>
        </w:rPr>
        <w:t>(Estevan; Gall; Morin, 2019; Machado; Szerman, 2021; Mello, 2023)</w:t>
      </w:r>
      <w:r w:rsidRPr="002B3CE4">
        <w:rPr>
          <w:color w:val="000000" w:themeColor="text1"/>
        </w:rPr>
        <w:fldChar w:fldCharType="end"/>
      </w:r>
      <w:r w:rsidRPr="002B3CE4">
        <w:rPr>
          <w:color w:val="000000" w:themeColor="text1"/>
        </w:rPr>
        <w:t>.</w:t>
      </w:r>
    </w:p>
    <w:p w14:paraId="1AAD56E2" w14:textId="13E732FA" w:rsidR="00D9183A" w:rsidRPr="002B3CE4" w:rsidRDefault="001471E5" w:rsidP="00D9183A">
      <w:pPr>
        <w:rPr>
          <w:color w:val="000000" w:themeColor="text1"/>
        </w:rPr>
      </w:pPr>
      <w:r w:rsidRPr="002B3CE4">
        <w:rPr>
          <w:color w:val="000000" w:themeColor="text1"/>
        </w:rP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rsidRPr="002B3CE4">
        <w:rPr>
          <w:color w:val="000000" w:themeColor="text1"/>
        </w:rPr>
        <w:fldChar w:fldCharType="begin"/>
      </w:r>
      <w:r w:rsidR="00480D05" w:rsidRPr="002B3CE4">
        <w:rPr>
          <w:color w:val="000000" w:themeColor="text1"/>
        </w:rPr>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2021)","noteIndex":0},"citationItems":[{"id":154,"uris":["http://zotero.org/users/8713213/items/LNNWNCJA"],"itemData":{"id":154,"type":"article-magazine","abstract":"O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(Campinas)","ISSN":"1982-5765, 1414-4077","issue":"2","language":"pt","page":"446-460","source":"DOI.org (Crossref)","title":"Formas de ingresso em perspectiva comparada: por que o SISU aumenta a evasão? O caso da UNB","title-short":"Formas de ingresso em perspectiva comparada","URL":"http://www.scielo.br/scielo.php?script=sci_arttext&amp;pid=S1414-40772021000200446&amp;tlng=pt","volume":"26","author":[{"family":"Cabello","given":"Andrea"},{"family":"Imbroisi","given":"Denise"},{"family":"Alvarez","given":"Guilherme"},{"family":"Ferreira","given":"Guilherme Viana"},{"family":"Arruda","given":"June"},{"family":"Freitas","given":"Sérgio De"}],"accessed":{"date-parts":[["2023",6,17]]},"issued":{"date-parts":[["2021",5]]}}},{"id":156,"uris":["http://zotero.org/users/8713213/items/7TNKP5M9"],"itemData":{"id":156,"type":"article-journal","abstract":"Education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(Cabello </w:t>
      </w:r>
      <w:r w:rsidRPr="002B3CE4">
        <w:rPr>
          <w:rFonts w:cs="Times New Roman"/>
          <w:i/>
          <w:iCs/>
          <w:color w:val="000000" w:themeColor="text1"/>
          <w:kern w:val="0"/>
        </w:rPr>
        <w:t>et al.</w:t>
      </w:r>
      <w:r w:rsidRPr="002B3CE4">
        <w:rPr>
          <w:rFonts w:cs="Times New Roman"/>
          <w:color w:val="000000" w:themeColor="text1"/>
          <w:kern w:val="0"/>
        </w:rPr>
        <w:t>, 2021; Machado; Szerman, 2021)</w:t>
      </w:r>
      <w:r w:rsidRPr="002B3CE4">
        <w:rPr>
          <w:color w:val="000000" w:themeColor="text1"/>
        </w:rPr>
        <w:fldChar w:fldCharType="end"/>
      </w:r>
      <w:r w:rsidRPr="002B3CE4">
        <w:rPr>
          <w:color w:val="000000" w:themeColor="text1"/>
        </w:rPr>
        <w:t xml:space="preserve">. De acordo com </w:t>
      </w:r>
      <w:proofErr w:type="spellStart"/>
      <w:r w:rsidRPr="002B3CE4">
        <w:rPr>
          <w:color w:val="000000" w:themeColor="text1"/>
        </w:rPr>
        <w:t>Zeidan</w:t>
      </w:r>
      <w:proofErr w:type="spellEnd"/>
      <w:r w:rsidRPr="002B3CE4">
        <w:rPr>
          <w:color w:val="000000" w:themeColor="text1"/>
        </w:rPr>
        <w:t xml:space="preserve"> </w:t>
      </w:r>
      <w:r w:rsidRPr="002B3CE4">
        <w:rPr>
          <w:i/>
          <w:iCs/>
          <w:color w:val="000000" w:themeColor="text1"/>
        </w:rPr>
        <w:t>et al.</w:t>
      </w:r>
      <w:r w:rsidRPr="002B3CE4">
        <w:rPr>
          <w:color w:val="000000" w:themeColor="text1"/>
        </w:rPr>
        <w:t xml:space="preserve"> </w:t>
      </w:r>
      <w:r w:rsidRPr="002B3CE4">
        <w:rPr>
          <w:color w:val="000000" w:themeColor="text1"/>
        </w:rPr>
        <w:fldChar w:fldCharType="begin"/>
      </w:r>
      <w:r w:rsidRPr="002B3CE4">
        <w:rPr>
          <w:color w:val="000000" w:themeColor="text1"/>
        </w:rP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as restrições de tempo, os valores das taxas de inscrição e os custos de viagens limitariam o número de instituições que seria possível almejar, ocasionando, segundo Mello </w:t>
      </w:r>
      <w:r w:rsidRPr="002B3CE4">
        <w:rPr>
          <w:color w:val="000000" w:themeColor="text1"/>
        </w:rPr>
        <w:fldChar w:fldCharType="begin"/>
      </w:r>
      <w:r w:rsidR="00480D05" w:rsidRPr="002B3CE4">
        <w:rPr>
          <w:color w:val="000000" w:themeColor="text1"/>
        </w:rP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w:t>
      </w:r>
      <w:r w:rsidRPr="002B3CE4">
        <w:rPr>
          <w:color w:val="000000" w:themeColor="text1"/>
        </w:rPr>
        <w:fldChar w:fldCharType="end"/>
      </w:r>
      <w:r w:rsidRPr="002B3CE4">
        <w:rPr>
          <w:color w:val="000000" w:themeColor="text1"/>
        </w:rPr>
        <w:t>, em um mercado de ensino altamente localizado e restrito.</w:t>
      </w:r>
    </w:p>
    <w:p w14:paraId="08D9E126" w14:textId="12C52A4A" w:rsidR="00011A99" w:rsidRPr="002B3CE4" w:rsidRDefault="00011A99" w:rsidP="00D9183A">
      <w:pPr>
        <w:rPr>
          <w:color w:val="000000" w:themeColor="text1"/>
        </w:rPr>
      </w:pPr>
      <w:r w:rsidRPr="002B3CE4">
        <w:rPr>
          <w:color w:val="000000" w:themeColor="text1"/>
        </w:rPr>
        <w:t xml:space="preserve">De acordo com o Censo Escolar de 2010 </w:t>
      </w:r>
      <w:r w:rsidRPr="002B3CE4">
        <w:rPr>
          <w:color w:val="000000" w:themeColor="text1"/>
        </w:rPr>
        <w:fldChar w:fldCharType="begin"/>
      </w:r>
      <w:r w:rsidRPr="002B3CE4">
        <w:rPr>
          <w:color w:val="000000" w:themeColor="text1"/>
        </w:rP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rsidRPr="002B3CE4">
        <w:rPr>
          <w:color w:val="000000" w:themeColor="text1"/>
        </w:rPr>
        <w:fldChar w:fldCharType="separate"/>
      </w:r>
      <w:r w:rsidRPr="002B3CE4">
        <w:rPr>
          <w:noProof/>
          <w:color w:val="000000" w:themeColor="text1"/>
        </w:rPr>
        <w:t>(INEP, 2010)</w:t>
      </w:r>
      <w:r w:rsidRPr="002B3CE4">
        <w:rPr>
          <w:color w:val="000000" w:themeColor="text1"/>
        </w:rPr>
        <w:fldChar w:fldCharType="end"/>
      </w:r>
      <w:r w:rsidRPr="002B3CE4">
        <w:rPr>
          <w:color w:val="000000" w:themeColor="text1"/>
        </w:rPr>
        <w:t xml:space="preserve">, 85% dos alunos do ensino médio com idade entre 16 e 18 anos estavam matriculados em uma escola pública, enquanto que 14% dos alunos que ingressaram nas instituições públicas de ensino superior eram de escolas públicas </w:t>
      </w:r>
      <w:r w:rsidRPr="002B3CE4">
        <w:rPr>
          <w:color w:val="000000" w:themeColor="text1"/>
        </w:rPr>
        <w:fldChar w:fldCharType="begin"/>
      </w:r>
      <w:r w:rsidR="00271F25" w:rsidRPr="002B3CE4">
        <w:rPr>
          <w:color w:val="000000" w:themeColor="text1"/>
        </w:rPr>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rsidRPr="002B3CE4">
        <w:rPr>
          <w:color w:val="000000" w:themeColor="text1"/>
        </w:rPr>
        <w:fldChar w:fldCharType="separate"/>
      </w:r>
      <w:r w:rsidR="00271F25" w:rsidRPr="002B3CE4">
        <w:rPr>
          <w:noProof/>
          <w:color w:val="000000" w:themeColor="text1"/>
        </w:rPr>
        <w:t>(INEP, 2012)</w:t>
      </w:r>
      <w:r w:rsidRPr="002B3CE4">
        <w:rPr>
          <w:color w:val="000000" w:themeColor="text1"/>
        </w:rPr>
        <w:fldChar w:fldCharType="end"/>
      </w:r>
      <w:r w:rsidR="00271F25" w:rsidRPr="002B3CE4">
        <w:rPr>
          <w:color w:val="000000" w:themeColor="text1"/>
        </w:rPr>
        <w:t xml:space="preserve">, sendo que 9% estavam na faixa etária de 18 a 24 anos de idade </w:t>
      </w:r>
      <w:r w:rsidR="00271F25" w:rsidRPr="002B3CE4">
        <w:rPr>
          <w:color w:val="000000" w:themeColor="text1"/>
        </w:rPr>
        <w:fldChar w:fldCharType="begin"/>
      </w:r>
      <w:r w:rsidR="00A31EAB" w:rsidRPr="002B3CE4">
        <w:rPr>
          <w:color w:val="000000" w:themeColor="text1"/>
        </w:rPr>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rsidRPr="002B3CE4">
        <w:rPr>
          <w:color w:val="000000" w:themeColor="text1"/>
        </w:rPr>
        <w:fldChar w:fldCharType="separate"/>
      </w:r>
      <w:r w:rsidR="00A31EAB" w:rsidRPr="002B3CE4">
        <w:rPr>
          <w:noProof/>
          <w:color w:val="000000" w:themeColor="text1"/>
        </w:rPr>
        <w:t>(INEP, 2023d)</w:t>
      </w:r>
      <w:r w:rsidR="00271F25" w:rsidRPr="002B3CE4">
        <w:rPr>
          <w:color w:val="000000" w:themeColor="text1"/>
        </w:rPr>
        <w:fldChar w:fldCharType="end"/>
      </w:r>
      <w:r w:rsidR="00271F25" w:rsidRPr="002B3CE4">
        <w:rPr>
          <w:color w:val="000000" w:themeColor="text1"/>
        </w:rPr>
        <w:t xml:space="preserve">. Ainda, 47% dos alunos de ensino médio não eram brancos e estudavam em escola pública, ao passo que somente 23% dos discentes do primeiro ano das instituições públicas brasileiras eram do mesmo grupo demográfico </w:t>
      </w:r>
      <w:r w:rsidR="00271F25" w:rsidRPr="002B3CE4">
        <w:rPr>
          <w:color w:val="000000" w:themeColor="text1"/>
        </w:rPr>
        <w:fldChar w:fldCharType="begin"/>
      </w:r>
      <w:r w:rsidR="00480D05" w:rsidRPr="002B3CE4">
        <w:rPr>
          <w:color w:val="000000" w:themeColor="text1"/>
        </w:rPr>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schema":"https://github.com/citation-style-language/schema/raw/master/csl-citation.json"} </w:instrText>
      </w:r>
      <w:r w:rsidR="00271F25" w:rsidRPr="002B3CE4">
        <w:rPr>
          <w:color w:val="000000" w:themeColor="text1"/>
        </w:rPr>
        <w:fldChar w:fldCharType="separate"/>
      </w:r>
      <w:r w:rsidR="00271F25" w:rsidRPr="002B3CE4">
        <w:rPr>
          <w:noProof/>
          <w:color w:val="000000" w:themeColor="text1"/>
        </w:rPr>
        <w:t>(Kamis; Pan; Seah, 2023; Mello, 2023)</w:t>
      </w:r>
      <w:r w:rsidR="00271F25" w:rsidRPr="002B3CE4">
        <w:rPr>
          <w:color w:val="000000" w:themeColor="text1"/>
        </w:rPr>
        <w:fldChar w:fldCharType="end"/>
      </w:r>
      <w:r w:rsidR="00271F25" w:rsidRPr="002B3CE4">
        <w:rPr>
          <w:color w:val="000000" w:themeColor="text1"/>
        </w:rPr>
        <w:t>.</w:t>
      </w:r>
    </w:p>
    <w:p w14:paraId="0A970BA2" w14:textId="6B00869B" w:rsidR="00271F25" w:rsidRPr="002B3CE4" w:rsidRDefault="00271F25" w:rsidP="00D9183A">
      <w:pPr>
        <w:rPr>
          <w:color w:val="000000" w:themeColor="text1"/>
        </w:rPr>
      </w:pPr>
      <w:r w:rsidRPr="002B3CE4">
        <w:rPr>
          <w:color w:val="000000" w:themeColor="text1"/>
        </w:rPr>
        <w:t xml:space="preserve">Com o objetivo de democratizar o acesso às instituições públicas de ensino superior, a partir de 2008, o </w:t>
      </w:r>
      <w:del w:id="42" w:author="Dieison Casagrande" w:date="2024-05-02T11:42:00Z">
        <w:r w:rsidRPr="002B3CE4" w:rsidDel="00D93F28">
          <w:rPr>
            <w:color w:val="000000" w:themeColor="text1"/>
          </w:rPr>
          <w:delText>Ministério da Educação</w:delText>
        </w:r>
      </w:del>
      <w:ins w:id="43" w:author="Dieison Casagrande" w:date="2024-05-02T11:42:00Z">
        <w:r w:rsidR="00D93F28">
          <w:rPr>
            <w:color w:val="000000" w:themeColor="text1"/>
          </w:rPr>
          <w:t>MEC</w:t>
        </w:r>
      </w:ins>
      <w:r w:rsidRPr="002B3CE4">
        <w:rPr>
          <w:color w:val="000000" w:themeColor="text1"/>
        </w:rPr>
        <w:t xml:space="preserve"> introduziu uma série de reformas, sendo as mais importantes: a reformulação do </w:t>
      </w:r>
      <w:del w:id="44" w:author="Dieison Casagrande" w:date="2024-05-02T11:42:00Z">
        <w:r w:rsidRPr="002B3CE4" w:rsidDel="00D93F28">
          <w:rPr>
            <w:color w:val="000000" w:themeColor="text1"/>
          </w:rPr>
          <w:delText>Exame Nacional do Ensino Médio (</w:delText>
        </w:r>
      </w:del>
      <w:r w:rsidRPr="002B3CE4">
        <w:rPr>
          <w:color w:val="000000" w:themeColor="text1"/>
        </w:rPr>
        <w:t>ENEM</w:t>
      </w:r>
      <w:del w:id="45" w:author="Dieison Casagrande" w:date="2024-05-02T11:42:00Z">
        <w:r w:rsidRPr="002B3CE4" w:rsidDel="00D93F28">
          <w:rPr>
            <w:color w:val="000000" w:themeColor="text1"/>
          </w:rPr>
          <w:delText>)</w:delText>
        </w:r>
      </w:del>
      <w:r w:rsidRPr="002B3CE4">
        <w:rPr>
          <w:color w:val="000000" w:themeColor="text1"/>
        </w:rPr>
        <w:t xml:space="preserve">, em 2009 e, no ano seguinte, a criação do </w:t>
      </w:r>
      <w:del w:id="46" w:author="Dieison Casagrande" w:date="2024-05-02T11:43:00Z">
        <w:r w:rsidRPr="002B3CE4" w:rsidDel="00D93F28">
          <w:rPr>
            <w:color w:val="000000" w:themeColor="text1"/>
          </w:rPr>
          <w:delText>Sistema de Seleção Unificada (</w:delText>
        </w:r>
      </w:del>
      <w:r w:rsidRPr="002B3CE4">
        <w:rPr>
          <w:color w:val="000000" w:themeColor="text1"/>
        </w:rPr>
        <w:t>SISU</w:t>
      </w:r>
      <w:del w:id="47" w:author="Dieison Casagrande" w:date="2024-05-02T11:43:00Z">
        <w:r w:rsidRPr="002B3CE4" w:rsidDel="00D93F28">
          <w:rPr>
            <w:color w:val="000000" w:themeColor="text1"/>
          </w:rPr>
          <w:delText>)</w:delText>
        </w:r>
      </w:del>
      <w:r w:rsidRPr="002B3CE4">
        <w:rPr>
          <w:color w:val="000000" w:themeColor="text1"/>
        </w:rPr>
        <w:t xml:space="preserve">, uma plataforma virtual e centralizada responsável pela admissão nas universidades públicas federais e estaduais </w:t>
      </w:r>
      <w:commentRangeStart w:id="48"/>
      <w:r w:rsidRPr="002B3CE4">
        <w:rPr>
          <w:color w:val="000000" w:themeColor="text1"/>
        </w:rPr>
        <w:fldChar w:fldCharType="begin"/>
      </w:r>
      <w:r w:rsidR="00480D05" w:rsidRPr="002B3CE4">
        <w:rPr>
          <w:color w:val="000000" w:themeColor="text1"/>
        </w:rP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commentRangeEnd w:id="48"/>
      <w:r w:rsidR="00D93F28">
        <w:rPr>
          <w:rStyle w:val="Refdecomentrio"/>
        </w:rPr>
        <w:commentReference w:id="48"/>
      </w:r>
      <w:r w:rsidRPr="002B3CE4">
        <w:rPr>
          <w:color w:val="000000" w:themeColor="text1"/>
        </w:rPr>
        <w:t>.</w:t>
      </w:r>
    </w:p>
    <w:p w14:paraId="6E1A4512" w14:textId="39B71C16" w:rsidR="00271F25" w:rsidRPr="002B3CE4" w:rsidRDefault="00271F25" w:rsidP="00D9183A">
      <w:pPr>
        <w:rPr>
          <w:rFonts w:cs="Arial"/>
          <w:color w:val="000000" w:themeColor="text1"/>
        </w:rPr>
      </w:pPr>
      <w:r w:rsidRPr="002B3CE4">
        <w:rPr>
          <w:color w:val="000000" w:themeColor="text1"/>
        </w:rPr>
        <w:t xml:space="preserve">Criado em 1998, por meio da Portaria </w:t>
      </w:r>
      <w:r w:rsidRPr="002B3CE4">
        <w:rPr>
          <w:rFonts w:cs="Arial"/>
          <w:color w:val="000000" w:themeColor="text1"/>
        </w:rPr>
        <w:t>nº 438 do MEC</w:t>
      </w:r>
      <w:r w:rsidRPr="002B3CE4">
        <w:rPr>
          <w:rStyle w:val="Refdenotaderodap"/>
          <w:rFonts w:cs="Arial"/>
          <w:color w:val="000000" w:themeColor="text1"/>
        </w:rPr>
        <w:footnoteReference w:id="4"/>
      </w:r>
      <w:r w:rsidRPr="002B3CE4">
        <w:rPr>
          <w:rFonts w:cs="Arial"/>
          <w:color w:val="000000" w:themeColor="text1"/>
        </w:rPr>
        <w:t>, o ENEM consistia em um exame opcional, realizado em um dia, para avaliar a qualidade do ensino médio brasileiro. Compreendia um total de 63 questões de múltipla escolha e uma redação, sendo entendido como um exame menos exigente quando comparado com o vestibular.</w:t>
      </w:r>
    </w:p>
    <w:p w14:paraId="3B12DD61" w14:textId="1FE25412" w:rsidR="00271F25" w:rsidRPr="002B3CE4" w:rsidRDefault="00271F25" w:rsidP="00D9183A">
      <w:pPr>
        <w:rPr>
          <w:rFonts w:cs="Arial"/>
          <w:color w:val="000000" w:themeColor="text1"/>
        </w:rPr>
      </w:pPr>
      <w:r w:rsidRPr="002B3CE4">
        <w:rPr>
          <w:rFonts w:cs="Arial"/>
          <w:color w:val="000000" w:themeColor="text1"/>
        </w:rPr>
        <w:t xml:space="preserve">Em 2009, </w:t>
      </w:r>
      <w:r w:rsidR="00A31EAB" w:rsidRPr="002B3CE4">
        <w:rPr>
          <w:rFonts w:cs="Arial"/>
          <w:color w:val="000000" w:themeColor="text1"/>
        </w:rPr>
        <w:t>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uma vez por ano ao final do calendário escolar, com 180 questões de múltipla escolha (divididas entre Linguagens, Códigos e suas Tecnologias, Ciências Humanas e suas Tecnologias</w:t>
      </w:r>
      <w:r w:rsidR="007E4CF4" w:rsidRPr="002B3CE4">
        <w:rPr>
          <w:rFonts w:cs="Arial"/>
          <w:color w:val="000000" w:themeColor="text1"/>
        </w:rPr>
        <w:t xml:space="preserve">, </w:t>
      </w:r>
      <w:r w:rsidR="00A31EAB" w:rsidRPr="002B3CE4">
        <w:rPr>
          <w:rFonts w:cs="Arial"/>
          <w:color w:val="000000" w:themeColor="text1"/>
        </w:rPr>
        <w:t xml:space="preserve">Ciências da Natureza e </w:t>
      </w:r>
      <w:r w:rsidR="00A31EAB" w:rsidRPr="002B3CE4">
        <w:rPr>
          <w:rFonts w:cs="Arial"/>
          <w:color w:val="000000" w:themeColor="text1"/>
        </w:rPr>
        <w:lastRenderedPageBreak/>
        <w:t>suas Tecnologias</w:t>
      </w:r>
      <w:r w:rsidR="007E4CF4" w:rsidRPr="002B3CE4">
        <w:rPr>
          <w:rFonts w:cs="Arial"/>
          <w:color w:val="000000" w:themeColor="text1"/>
        </w:rPr>
        <w:t xml:space="preserve"> e Matemática e suas Tecnologias</w:t>
      </w:r>
      <w:r w:rsidR="00A31EAB" w:rsidRPr="002B3CE4">
        <w:rPr>
          <w:rFonts w:cs="Arial"/>
          <w:color w:val="000000" w:themeColor="text1"/>
        </w:rPr>
        <w:t xml:space="preserve">) e uma redação, a nova estrutura assemelha-se as mais concorridas avaliações de ingresso às universidades </w:t>
      </w:r>
      <w:r w:rsidR="00A31EAB" w:rsidRPr="002B3CE4">
        <w:rPr>
          <w:rFonts w:cs="Arial"/>
          <w:color w:val="000000" w:themeColor="text1"/>
        </w:rPr>
        <w:fldChar w:fldCharType="begin"/>
      </w:r>
      <w:r w:rsidR="00480D05" w:rsidRPr="002B3CE4">
        <w:rPr>
          <w:rFonts w:cs="Arial"/>
          <w:color w:val="000000" w:themeColor="text1"/>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sidRPr="002B3CE4">
        <w:rPr>
          <w:rFonts w:cs="Arial"/>
          <w:color w:val="000000" w:themeColor="text1"/>
        </w:rPr>
        <w:fldChar w:fldCharType="separate"/>
      </w:r>
      <w:r w:rsidR="00A31EAB" w:rsidRPr="002B3CE4">
        <w:rPr>
          <w:rFonts w:cs="Arial"/>
          <w:noProof/>
          <w:color w:val="000000" w:themeColor="text1"/>
        </w:rPr>
        <w:t>(Machado; Szerman, 2021; Melo; Suzuki, 2021)</w:t>
      </w:r>
      <w:r w:rsidR="00A31EAB" w:rsidRPr="002B3CE4">
        <w:rPr>
          <w:rFonts w:cs="Arial"/>
          <w:color w:val="000000" w:themeColor="text1"/>
        </w:rPr>
        <w:fldChar w:fldCharType="end"/>
      </w:r>
      <w:r w:rsidR="00A31EAB" w:rsidRPr="002B3CE4">
        <w:rPr>
          <w:rFonts w:cs="Arial"/>
          <w:color w:val="000000" w:themeColor="text1"/>
        </w:rPr>
        <w:t>.</w:t>
      </w:r>
    </w:p>
    <w:p w14:paraId="5A9578E8" w14:textId="2C351F5F" w:rsidR="00A31EAB" w:rsidRPr="002B3CE4" w:rsidRDefault="00A31EAB" w:rsidP="00D9183A">
      <w:pPr>
        <w:rPr>
          <w:rFonts w:cs="Arial"/>
          <w:color w:val="000000" w:themeColor="text1"/>
        </w:rPr>
      </w:pPr>
      <w:r w:rsidRPr="002B3CE4">
        <w:rPr>
          <w:rFonts w:cs="Arial"/>
          <w:color w:val="000000" w:themeColor="text1"/>
        </w:rPr>
        <w:t xml:space="preserve">Dada a sua relevância para o ingresso nas instituições públicas, o número de inscritos no ENEM apresentou um aumento expressivo </w:t>
      </w:r>
      <w:r w:rsidRPr="002B3CE4">
        <w:rPr>
          <w:rFonts w:cs="Arial"/>
          <w:color w:val="000000" w:themeColor="text1"/>
        </w:rPr>
        <w:fldChar w:fldCharType="begin"/>
      </w:r>
      <w:r w:rsidR="00480D05" w:rsidRPr="002B3CE4">
        <w:rPr>
          <w:rFonts w:cs="Arial"/>
          <w:color w:val="000000" w:themeColor="text1"/>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(Machado; Szerman, 2021)</w:t>
      </w:r>
      <w:r w:rsidRPr="002B3CE4">
        <w:rPr>
          <w:rFonts w:cs="Arial"/>
          <w:color w:val="000000" w:themeColor="text1"/>
        </w:rPr>
        <w:fldChar w:fldCharType="end"/>
      </w:r>
      <w:r w:rsidRPr="002B3CE4">
        <w:rPr>
          <w:rFonts w:cs="Arial"/>
          <w:color w:val="000000" w:themeColor="text1"/>
        </w:rPr>
        <w:t xml:space="preserve">. Na sua última edição, em 2023, o número de inscritos atingiu 3,9 milhões </w:t>
      </w:r>
      <w:r w:rsidRPr="002B3CE4">
        <w:rPr>
          <w:rFonts w:cs="Arial"/>
          <w:color w:val="000000" w:themeColor="text1"/>
        </w:rPr>
        <w:fldChar w:fldCharType="begin"/>
      </w:r>
      <w:r w:rsidRPr="002B3CE4">
        <w:rPr>
          <w:rFonts w:cs="Arial"/>
          <w:color w:val="000000" w:themeColor="text1"/>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2023a)</w:t>
      </w:r>
      <w:r w:rsidRPr="002B3CE4">
        <w:rPr>
          <w:rFonts w:cs="Arial"/>
          <w:color w:val="000000" w:themeColor="text1"/>
        </w:rPr>
        <w:fldChar w:fldCharType="end"/>
      </w:r>
      <w:r w:rsidRPr="002B3CE4">
        <w:rPr>
          <w:rFonts w:cs="Arial"/>
          <w:color w:val="000000" w:themeColor="text1"/>
        </w:rPr>
        <w:t xml:space="preserve">, um valor </w:t>
      </w:r>
      <w:r w:rsidR="00ED5C5F" w:rsidRPr="002B3CE4">
        <w:rPr>
          <w:rFonts w:cs="Arial"/>
          <w:color w:val="000000" w:themeColor="text1"/>
        </w:rPr>
        <w:t>vinte</w:t>
      </w:r>
      <w:r w:rsidRPr="002B3CE4">
        <w:rPr>
          <w:rFonts w:cs="Arial"/>
          <w:color w:val="000000" w:themeColor="text1"/>
        </w:rPr>
        <w:t xml:space="preserve"> vezes superior à sua primeira edição, em 1998, que teve pouco mais de 157 participantes </w:t>
      </w:r>
      <w:r w:rsidRPr="002B3CE4">
        <w:rPr>
          <w:rFonts w:cs="Arial"/>
          <w:color w:val="000000" w:themeColor="text1"/>
        </w:rPr>
        <w:fldChar w:fldCharType="begin"/>
      </w:r>
      <w:r w:rsidRPr="002B3CE4">
        <w:rPr>
          <w:rFonts w:cs="Arial"/>
          <w:color w:val="000000" w:themeColor="text1"/>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2006)</w:t>
      </w:r>
      <w:r w:rsidRPr="002B3CE4">
        <w:rPr>
          <w:rFonts w:cs="Arial"/>
          <w:color w:val="000000" w:themeColor="text1"/>
        </w:rPr>
        <w:fldChar w:fldCharType="end"/>
      </w:r>
      <w:r w:rsidRPr="002B3CE4">
        <w:rPr>
          <w:rFonts w:cs="Arial"/>
          <w:color w:val="000000" w:themeColor="text1"/>
        </w:rPr>
        <w:t xml:space="preserve">. O recorde de candidatos inscritos é da edição de 2014, com 8,7 milhões </w:t>
      </w:r>
      <w:r w:rsidRPr="002B3CE4">
        <w:rPr>
          <w:rFonts w:cs="Arial"/>
          <w:color w:val="000000" w:themeColor="text1"/>
        </w:rPr>
        <w:fldChar w:fldCharType="begin"/>
      </w:r>
      <w:r w:rsidRPr="002B3CE4">
        <w:rPr>
          <w:rFonts w:cs="Arial"/>
          <w:color w:val="000000" w:themeColor="text1"/>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2023c)</w:t>
      </w:r>
      <w:r w:rsidRPr="002B3CE4">
        <w:rPr>
          <w:rFonts w:cs="Arial"/>
          <w:color w:val="000000" w:themeColor="text1"/>
        </w:rPr>
        <w:fldChar w:fldCharType="end"/>
      </w:r>
      <w:r w:rsidRPr="002B3CE4">
        <w:rPr>
          <w:rFonts w:cs="Arial"/>
          <w:color w:val="000000" w:themeColor="text1"/>
        </w:rPr>
        <w:t xml:space="preserve">. </w:t>
      </w:r>
      <w:r w:rsidR="00223E2C" w:rsidRPr="002B3CE4">
        <w:rPr>
          <w:rFonts w:cs="Arial"/>
          <w:color w:val="000000" w:themeColor="text1"/>
        </w:rPr>
        <w:t xml:space="preserve">O </w:t>
      </w:r>
      <w:r w:rsidR="00A50892" w:rsidRPr="002B3CE4">
        <w:rPr>
          <w:rFonts w:cs="Arial"/>
          <w:color w:val="000000" w:themeColor="text1"/>
        </w:rPr>
        <w:fldChar w:fldCharType="begin"/>
      </w:r>
      <w:r w:rsidR="00A50892" w:rsidRPr="002B3CE4">
        <w:rPr>
          <w:rFonts w:cs="Arial"/>
          <w:color w:val="000000" w:themeColor="text1"/>
        </w:rPr>
        <w:instrText xml:space="preserve"> REF _Ref163639996 \h </w:instrText>
      </w:r>
      <w:r w:rsidR="00A50892" w:rsidRPr="002B3CE4">
        <w:rPr>
          <w:rFonts w:cs="Arial"/>
          <w:color w:val="000000" w:themeColor="text1"/>
        </w:rPr>
      </w:r>
      <w:r w:rsidR="00A50892" w:rsidRPr="002B3CE4">
        <w:rPr>
          <w:rFonts w:cs="Arial"/>
          <w:color w:val="000000" w:themeColor="text1"/>
        </w:rPr>
        <w:fldChar w:fldCharType="separate"/>
      </w:r>
      <w:r w:rsidR="002B3CE4" w:rsidRPr="002B3CE4">
        <w:rPr>
          <w:color w:val="000000" w:themeColor="text1"/>
        </w:rPr>
        <w:t xml:space="preserve">Gráfico </w:t>
      </w:r>
      <w:r w:rsidR="002B3CE4">
        <w:rPr>
          <w:noProof/>
          <w:color w:val="000000" w:themeColor="text1"/>
        </w:rPr>
        <w:t>1</w:t>
      </w:r>
      <w:r w:rsidR="00A50892" w:rsidRPr="002B3CE4">
        <w:rPr>
          <w:rFonts w:cs="Arial"/>
          <w:color w:val="000000" w:themeColor="text1"/>
        </w:rPr>
        <w:fldChar w:fldCharType="end"/>
      </w:r>
      <w:r w:rsidR="00A50892" w:rsidRPr="002B3CE4">
        <w:rPr>
          <w:rFonts w:cs="Arial"/>
          <w:color w:val="000000" w:themeColor="text1"/>
        </w:rPr>
        <w:t xml:space="preserve"> </w:t>
      </w:r>
      <w:r w:rsidRPr="002B3CE4">
        <w:rPr>
          <w:rFonts w:cs="Arial"/>
          <w:color w:val="000000" w:themeColor="text1"/>
        </w:rPr>
        <w:t>ilustra a evolução do número de inscritos do exame e destaca dois saltos: o primeiro, em 2004, com a criação do Programa Universidade para Todos (PROUNI); e o segundo, em 2010, com a implantação do SISU.</w:t>
      </w:r>
    </w:p>
    <w:p w14:paraId="54044355" w14:textId="77777777" w:rsidR="004A36DA" w:rsidRPr="002B3CE4" w:rsidRDefault="004A36DA" w:rsidP="00D9183A">
      <w:pPr>
        <w:rPr>
          <w:rFonts w:cs="Arial"/>
          <w:color w:val="000000" w:themeColor="text1"/>
        </w:rPr>
      </w:pPr>
    </w:p>
    <w:p w14:paraId="08FCC556" w14:textId="2AB753BE" w:rsidR="003E186E" w:rsidRPr="002B3CE4" w:rsidRDefault="003E186E" w:rsidP="008A2E3F">
      <w:pPr>
        <w:pStyle w:val="SemEspaamento"/>
        <w:rPr>
          <w:color w:val="000000" w:themeColor="text1"/>
        </w:rPr>
      </w:pPr>
      <w:bookmarkStart w:id="49" w:name="_Ref163639996"/>
      <w:r w:rsidRPr="002B3CE4">
        <w:rPr>
          <w:color w:val="000000" w:themeColor="text1"/>
        </w:rPr>
        <w:t xml:space="preserve">Gráfico </w:t>
      </w:r>
      <w:r w:rsidRPr="002B3CE4">
        <w:rPr>
          <w:color w:val="000000" w:themeColor="text1"/>
        </w:rPr>
        <w:fldChar w:fldCharType="begin"/>
      </w:r>
      <w:r w:rsidRPr="002B3CE4">
        <w:rPr>
          <w:color w:val="000000" w:themeColor="text1"/>
        </w:rPr>
        <w:instrText xml:space="preserve"> SEQ Gráfico \* ARABIC </w:instrText>
      </w:r>
      <w:r w:rsidRPr="002B3CE4">
        <w:rPr>
          <w:color w:val="000000" w:themeColor="text1"/>
        </w:rPr>
        <w:fldChar w:fldCharType="separate"/>
      </w:r>
      <w:r w:rsidR="002B3CE4">
        <w:rPr>
          <w:noProof/>
          <w:color w:val="000000" w:themeColor="text1"/>
        </w:rPr>
        <w:t>1</w:t>
      </w:r>
      <w:r w:rsidRPr="002B3CE4">
        <w:rPr>
          <w:color w:val="000000" w:themeColor="text1"/>
        </w:rPr>
        <w:fldChar w:fldCharType="end"/>
      </w:r>
      <w:bookmarkEnd w:id="49"/>
      <w:r w:rsidRPr="002B3CE4">
        <w:rPr>
          <w:color w:val="000000" w:themeColor="text1"/>
        </w:rPr>
        <w:t xml:space="preserve"> – A evolução</w:t>
      </w:r>
      <w:ins w:id="50" w:author="Dieison Casagrande" w:date="2024-05-02T11:49:00Z">
        <w:r w:rsidR="003A4992">
          <w:rPr>
            <w:color w:val="000000" w:themeColor="text1"/>
          </w:rPr>
          <w:t xml:space="preserve"> de inscritos</w:t>
        </w:r>
      </w:ins>
      <w:r w:rsidRPr="002B3CE4">
        <w:rPr>
          <w:color w:val="000000" w:themeColor="text1"/>
        </w:rPr>
        <w:t xml:space="preserve"> </w:t>
      </w:r>
      <w:del w:id="51" w:author="Dieison Casagrande" w:date="2024-05-02T11:49:00Z">
        <w:r w:rsidRPr="002B3CE4" w:rsidDel="003A4992">
          <w:rPr>
            <w:color w:val="000000" w:themeColor="text1"/>
          </w:rPr>
          <w:delText xml:space="preserve">do </w:delText>
        </w:r>
      </w:del>
      <w:ins w:id="52" w:author="Dieison Casagrande" w:date="2024-05-02T11:49:00Z">
        <w:r w:rsidR="003A4992">
          <w:rPr>
            <w:color w:val="000000" w:themeColor="text1"/>
          </w:rPr>
          <w:t>n</w:t>
        </w:r>
        <w:r w:rsidR="003A4992" w:rsidRPr="002B3CE4">
          <w:rPr>
            <w:color w:val="000000" w:themeColor="text1"/>
          </w:rPr>
          <w:t xml:space="preserve">o </w:t>
        </w:r>
      </w:ins>
      <w:r w:rsidRPr="002B3CE4">
        <w:rPr>
          <w:color w:val="000000" w:themeColor="text1"/>
        </w:rPr>
        <w:t>ENEM</w:t>
      </w:r>
    </w:p>
    <w:p w14:paraId="4164BFCB" w14:textId="63C51B96" w:rsidR="00DB3F91" w:rsidRPr="002B3CE4" w:rsidRDefault="000151BA" w:rsidP="00DB3F91">
      <w:pPr>
        <w:keepNext/>
        <w:ind w:firstLine="0"/>
        <w:jc w:val="center"/>
        <w:rPr>
          <w:color w:val="000000" w:themeColor="text1"/>
        </w:rPr>
      </w:pPr>
      <w:r w:rsidRPr="002B3CE4">
        <w:rPr>
          <w:noProof/>
          <w:color w:val="000000" w:themeColor="text1"/>
        </w:rPr>
        <w:drawing>
          <wp:inline distT="0" distB="0" distL="0" distR="0" wp14:anchorId="1BC025BB" wp14:editId="1C0E2E82">
            <wp:extent cx="4219497" cy="2531533"/>
            <wp:effectExtent l="0" t="0" r="0" b="0"/>
            <wp:docPr id="689672595" name="Imagem 2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2595" name="Imagem 21"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0402" cy="2634069"/>
                    </a:xfrm>
                    <a:prstGeom prst="rect">
                      <a:avLst/>
                    </a:prstGeom>
                  </pic:spPr>
                </pic:pic>
              </a:graphicData>
            </a:graphic>
          </wp:inline>
        </w:drawing>
      </w:r>
    </w:p>
    <w:p w14:paraId="5BCF0343" w14:textId="00BC6842" w:rsidR="004A36DA" w:rsidRPr="002B3CE4" w:rsidRDefault="00DB3F91" w:rsidP="00DB3F91">
      <w:pPr>
        <w:pStyle w:val="Legenda"/>
      </w:pPr>
      <w:r w:rsidRPr="002B3CE4">
        <w:t xml:space="preserve">Fonte: </w:t>
      </w:r>
      <w:r w:rsidRPr="002B3CE4">
        <w:fldChar w:fldCharType="begin"/>
      </w:r>
      <w:r w:rsidRPr="002B3CE4">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sidRPr="002B3CE4">
        <w:fldChar w:fldCharType="separate"/>
      </w:r>
      <w:r w:rsidRPr="002B3CE4">
        <w:rPr>
          <w:noProof/>
        </w:rPr>
        <w:t>(INEP, 2023c)</w:t>
      </w:r>
      <w:r w:rsidRPr="002B3CE4">
        <w:fldChar w:fldCharType="end"/>
      </w:r>
    </w:p>
    <w:p w14:paraId="07043C62" w14:textId="77777777" w:rsidR="003E186E" w:rsidRPr="002B3CE4" w:rsidRDefault="003E186E" w:rsidP="00D9183A">
      <w:pPr>
        <w:rPr>
          <w:color w:val="000000" w:themeColor="text1"/>
        </w:rPr>
      </w:pPr>
    </w:p>
    <w:p w14:paraId="63651647" w14:textId="01574C02" w:rsidR="00A31EAB" w:rsidRPr="002B3CE4" w:rsidRDefault="00C525CA" w:rsidP="00D9183A">
      <w:pPr>
        <w:rPr>
          <w:color w:val="000000" w:themeColor="text1"/>
        </w:rPr>
      </w:pPr>
      <w:r w:rsidRPr="002B3CE4">
        <w:rPr>
          <w:color w:val="000000" w:themeColor="text1"/>
        </w:rPr>
        <w:t xml:space="preserve">Após a reformulação do ENEM, para o processo seletivo de 2010, o </w:t>
      </w:r>
      <w:r w:rsidR="00042D23" w:rsidRPr="002B3CE4">
        <w:rPr>
          <w:color w:val="000000" w:themeColor="text1"/>
        </w:rPr>
        <w:t>Ministério da Educação</w:t>
      </w:r>
      <w:r w:rsidRPr="002B3CE4">
        <w:rPr>
          <w:color w:val="000000" w:themeColor="text1"/>
        </w:rPr>
        <w:t xml:space="preserve"> implementou o SISU. Trata-se de uma plataforma de admissão centralizada, onde os institutos federais e estaduais de todo o país oferecem suas vagas, e os alunos se candidatam para as vagas oferecidas utilizando suas notas do ENEM. Com esse sistema, o </w:t>
      </w:r>
      <w:r w:rsidR="00042D23" w:rsidRPr="002B3CE4">
        <w:rPr>
          <w:color w:val="000000" w:themeColor="text1"/>
        </w:rPr>
        <w:t>Ministério da Educação</w:t>
      </w:r>
      <w:r w:rsidRPr="002B3CE4">
        <w:rPr>
          <w:color w:val="000000" w:themeColor="text1"/>
        </w:rPr>
        <w:t xml:space="preserve"> tem como objetivo a ampliação do acesso ao ensino superior e a mobilidade acadêmica </w:t>
      </w:r>
      <w:r w:rsidRPr="002B3CE4">
        <w:rPr>
          <w:color w:val="000000" w:themeColor="text1"/>
        </w:rPr>
        <w:fldChar w:fldCharType="begin"/>
      </w:r>
      <w:r w:rsidR="00480D05" w:rsidRPr="002B3CE4">
        <w:rPr>
          <w:color w:val="000000" w:themeColor="text1"/>
        </w:rP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(Mello, 2022; Monteiro; Mazoto; Cunha, 2016)</w:t>
      </w:r>
      <w:r w:rsidRPr="002B3CE4">
        <w:rPr>
          <w:color w:val="000000" w:themeColor="text1"/>
        </w:rPr>
        <w:fldChar w:fldCharType="end"/>
      </w:r>
      <w:r w:rsidRPr="002B3CE4">
        <w:rPr>
          <w:color w:val="000000" w:themeColor="text1"/>
        </w:rPr>
        <w:t>.</w:t>
      </w:r>
    </w:p>
    <w:p w14:paraId="2F72A8D0" w14:textId="17FAFD24" w:rsidR="00C525CA" w:rsidRPr="002B3CE4" w:rsidRDefault="00C525CA" w:rsidP="00D9183A">
      <w:pPr>
        <w:rPr>
          <w:color w:val="000000" w:themeColor="text1"/>
        </w:rPr>
      </w:pPr>
      <w:r w:rsidRPr="002B3CE4">
        <w:rPr>
          <w:color w:val="000000" w:themeColor="text1"/>
        </w:rPr>
        <w:t xml:space="preserve">A inscrição é </w:t>
      </w:r>
      <w:r w:rsidRPr="002B3CE4">
        <w:rPr>
          <w:i/>
          <w:iCs/>
          <w:color w:val="000000" w:themeColor="text1"/>
        </w:rPr>
        <w:t>on-line</w:t>
      </w:r>
      <w:r w:rsidRPr="002B3CE4">
        <w:rPr>
          <w:color w:val="000000" w:themeColor="text1"/>
        </w:rP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rsidRPr="002B3CE4">
        <w:rPr>
          <w:color w:val="000000" w:themeColor="text1"/>
        </w:rPr>
        <w:fldChar w:fldCharType="begin"/>
      </w:r>
      <w:r w:rsidR="00480D05" w:rsidRPr="002B3CE4">
        <w:rPr>
          <w:color w:val="000000" w:themeColor="text1"/>
        </w:rP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 Mello, 2022)</w:t>
      </w:r>
      <w:r w:rsidRPr="002B3CE4">
        <w:rPr>
          <w:color w:val="000000" w:themeColor="text1"/>
        </w:rPr>
        <w:fldChar w:fldCharType="end"/>
      </w:r>
      <w:r w:rsidRPr="002B3CE4">
        <w:rPr>
          <w:color w:val="000000" w:themeColor="text1"/>
        </w:rPr>
        <w:t>.</w:t>
      </w:r>
    </w:p>
    <w:p w14:paraId="1CC672C6" w14:textId="4356294A" w:rsidR="003E186E" w:rsidRPr="002B3CE4" w:rsidRDefault="00C525CA" w:rsidP="00A9574B">
      <w:pPr>
        <w:rPr>
          <w:color w:val="000000" w:themeColor="text1"/>
        </w:rPr>
      </w:pPr>
      <w:r w:rsidRPr="002B3CE4">
        <w:rPr>
          <w:color w:val="000000" w:themeColor="text1"/>
        </w:rP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rsidRPr="002B3CE4">
        <w:rPr>
          <w:color w:val="000000" w:themeColor="text1"/>
        </w:rPr>
        <w:fldChar w:fldCharType="begin"/>
      </w:r>
      <w:r w:rsidR="00480D05" w:rsidRPr="002B3CE4">
        <w:rPr>
          <w:color w:val="000000" w:themeColor="text1"/>
        </w:rPr>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00EE613E" w:rsidRPr="002B3CE4">
        <w:rPr>
          <w:noProof/>
          <w:color w:val="000000" w:themeColor="text1"/>
        </w:rPr>
        <w:t>(Machado; Szerman, 2021; Mello, 2022)</w:t>
      </w:r>
      <w:r w:rsidRPr="002B3CE4">
        <w:rPr>
          <w:color w:val="000000" w:themeColor="text1"/>
        </w:rPr>
        <w:fldChar w:fldCharType="end"/>
      </w:r>
      <w:r w:rsidR="00EE613E" w:rsidRPr="002B3CE4">
        <w:rPr>
          <w:color w:val="000000" w:themeColor="text1"/>
        </w:rPr>
        <w:t>.</w:t>
      </w:r>
      <w:r w:rsidR="00AD5169" w:rsidRPr="002B3CE4">
        <w:rPr>
          <w:color w:val="000000" w:themeColor="text1"/>
        </w:rPr>
        <w:t xml:space="preserve"> </w:t>
      </w:r>
      <w:r w:rsidR="004A36DA" w:rsidRPr="002B3CE4">
        <w:rPr>
          <w:color w:val="000000" w:themeColor="text1"/>
        </w:rPr>
        <w:t>Entre os anos de 2010 e 2022, o número de instituições públicas que utilizaram o sistema de admissão centralizada para selecionar seus alunos cresceu de 59 para 128, sendo que o ano de 2017 comportou o maior número de participações, com 132 instituições. Esse movimento pode ser observado na</w:t>
      </w:r>
      <w:r w:rsidR="003E186E" w:rsidRPr="002B3CE4">
        <w:rPr>
          <w:color w:val="000000" w:themeColor="text1"/>
        </w:rPr>
        <w:t xml:space="preserve"> </w:t>
      </w:r>
      <w:r w:rsidR="00431C4B" w:rsidRPr="00624D50">
        <w:rPr>
          <w:color w:val="000000" w:themeColor="text1"/>
          <w:highlight w:val="yellow"/>
          <w:rPrChange w:id="53" w:author="Dieison Casagrande" w:date="2024-05-02T11:49:00Z">
            <w:rPr>
              <w:color w:val="000000" w:themeColor="text1"/>
            </w:rPr>
          </w:rPrChange>
        </w:rPr>
        <w:fldChar w:fldCharType="begin"/>
      </w:r>
      <w:r w:rsidR="00431C4B" w:rsidRPr="00624D50">
        <w:rPr>
          <w:color w:val="000000" w:themeColor="text1"/>
          <w:highlight w:val="yellow"/>
          <w:rPrChange w:id="54" w:author="Dieison Casagrande" w:date="2024-05-02T11:49:00Z">
            <w:rPr>
              <w:color w:val="000000" w:themeColor="text1"/>
            </w:rPr>
          </w:rPrChange>
        </w:rPr>
        <w:instrText xml:space="preserve"> REF _Ref164369734 \h </w:instrText>
      </w:r>
      <w:r w:rsidR="00624D50">
        <w:rPr>
          <w:color w:val="000000" w:themeColor="text1"/>
          <w:highlight w:val="yellow"/>
        </w:rPr>
        <w:instrText xml:space="preserve"> \* MERGEFORMAT </w:instrText>
      </w:r>
      <w:r w:rsidR="00431C4B" w:rsidRPr="00BE149A">
        <w:rPr>
          <w:color w:val="000000" w:themeColor="text1"/>
          <w:highlight w:val="yellow"/>
        </w:rPr>
      </w:r>
      <w:r w:rsidR="00431C4B" w:rsidRPr="00624D50">
        <w:rPr>
          <w:color w:val="000000" w:themeColor="text1"/>
          <w:highlight w:val="yellow"/>
          <w:rPrChange w:id="55" w:author="Dieison Casagrande" w:date="2024-05-02T11:49:00Z">
            <w:rPr>
              <w:color w:val="000000" w:themeColor="text1"/>
            </w:rPr>
          </w:rPrChange>
        </w:rPr>
        <w:fldChar w:fldCharType="separate"/>
      </w:r>
      <w:r w:rsidR="002B3CE4" w:rsidRPr="00624D50">
        <w:rPr>
          <w:b/>
          <w:bCs/>
          <w:color w:val="000000" w:themeColor="text1"/>
          <w:highlight w:val="yellow"/>
          <w:rPrChange w:id="56" w:author="Dieison Casagrande" w:date="2024-05-02T11:49:00Z">
            <w:rPr>
              <w:b/>
              <w:bCs/>
              <w:color w:val="000000" w:themeColor="text1"/>
            </w:rPr>
          </w:rPrChange>
        </w:rPr>
        <w:t>Erro! Fonte de referência não encontrada.</w:t>
      </w:r>
      <w:r w:rsidR="00431C4B" w:rsidRPr="00624D50">
        <w:rPr>
          <w:color w:val="000000" w:themeColor="text1"/>
          <w:highlight w:val="yellow"/>
          <w:rPrChange w:id="57" w:author="Dieison Casagrande" w:date="2024-05-02T11:49:00Z">
            <w:rPr>
              <w:color w:val="000000" w:themeColor="text1"/>
            </w:rPr>
          </w:rPrChange>
        </w:rPr>
        <w:fldChar w:fldCharType="end"/>
      </w:r>
      <w:r w:rsidR="004A36DA" w:rsidRPr="002B3CE4">
        <w:rPr>
          <w:color w:val="000000" w:themeColor="text1"/>
        </w:rPr>
        <w:t xml:space="preserve"> que apresenta a quantidade e a distribuição geográfica</w:t>
      </w:r>
      <w:r w:rsidR="004A36DA" w:rsidRPr="002B3CE4">
        <w:rPr>
          <w:rStyle w:val="Refdenotaderodap"/>
          <w:color w:val="000000" w:themeColor="text1"/>
        </w:rPr>
        <w:footnoteReference w:id="5"/>
      </w:r>
      <w:r w:rsidR="004A36DA" w:rsidRPr="002B3CE4">
        <w:rPr>
          <w:color w:val="000000" w:themeColor="text1"/>
        </w:rPr>
        <w:t xml:space="preserve"> das instituições que adotaram o SISU como meio de ingresso.</w:t>
      </w:r>
    </w:p>
    <w:p w14:paraId="12B01294" w14:textId="738A524E" w:rsidR="003222FB" w:rsidRPr="002B3CE4" w:rsidRDefault="003222FB" w:rsidP="003222FB">
      <w:pPr>
        <w:pStyle w:val="SemEspaamento"/>
        <w:rPr>
          <w:color w:val="000000" w:themeColor="text1"/>
        </w:rPr>
      </w:pPr>
    </w:p>
    <w:p w14:paraId="5B3E1F69" w14:textId="28A9320D" w:rsidR="00C549D2" w:rsidRPr="002B3CE4" w:rsidRDefault="00C549D2" w:rsidP="00C549D2">
      <w:pPr>
        <w:pStyle w:val="SemEspaamento"/>
        <w:rPr>
          <w:color w:val="000000" w:themeColor="text1"/>
        </w:rPr>
      </w:pPr>
      <w:r w:rsidRPr="002B3CE4">
        <w:rPr>
          <w:color w:val="000000" w:themeColor="text1"/>
        </w:rPr>
        <w:lastRenderedPageBreak/>
        <w:t xml:space="preserve">Figura </w:t>
      </w:r>
      <w:r w:rsidRPr="002B3CE4">
        <w:rPr>
          <w:color w:val="000000" w:themeColor="text1"/>
        </w:rPr>
        <w:fldChar w:fldCharType="begin"/>
      </w:r>
      <w:r w:rsidRPr="002B3CE4">
        <w:rPr>
          <w:color w:val="000000" w:themeColor="text1"/>
        </w:rPr>
        <w:instrText xml:space="preserve"> SEQ Figura \* ARABIC </w:instrText>
      </w:r>
      <w:r w:rsidRPr="002B3CE4">
        <w:rPr>
          <w:color w:val="000000" w:themeColor="text1"/>
        </w:rPr>
        <w:fldChar w:fldCharType="separate"/>
      </w:r>
      <w:r w:rsidR="002B3CE4">
        <w:rPr>
          <w:noProof/>
          <w:color w:val="000000" w:themeColor="text1"/>
        </w:rPr>
        <w:t>1</w:t>
      </w:r>
      <w:r w:rsidRPr="002B3CE4">
        <w:rPr>
          <w:color w:val="000000" w:themeColor="text1"/>
        </w:rPr>
        <w:fldChar w:fldCharType="end"/>
      </w:r>
      <w:r w:rsidRPr="002B3CE4">
        <w:rPr>
          <w:color w:val="000000" w:themeColor="text1"/>
        </w:rPr>
        <w:t xml:space="preserve"> - Mapa do Brasil com instituições de ensino superior que aderiram ao SISU 2010-2022</w:t>
      </w:r>
    </w:p>
    <w:p w14:paraId="65537274" w14:textId="0A770DD8" w:rsidR="003222FB" w:rsidRPr="002B3CE4" w:rsidRDefault="00575437" w:rsidP="003222FB">
      <w:pPr>
        <w:keepNext/>
        <w:ind w:firstLine="0"/>
        <w:jc w:val="center"/>
        <w:rPr>
          <w:color w:val="000000" w:themeColor="text1"/>
        </w:rPr>
      </w:pPr>
      <w:r w:rsidRPr="002B3CE4">
        <w:rPr>
          <w:noProof/>
          <w:color w:val="000000" w:themeColor="text1"/>
        </w:rPr>
        <w:drawing>
          <wp:inline distT="0" distB="0" distL="0" distR="0" wp14:anchorId="145AC8A0" wp14:editId="0B6C976D">
            <wp:extent cx="3603600" cy="3603600"/>
            <wp:effectExtent l="0" t="0" r="3810" b="3810"/>
            <wp:docPr id="1403176760" name="Imagem 1"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76760" name="Imagem 1" descr="Map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3600" cy="3603600"/>
                    </a:xfrm>
                    <a:prstGeom prst="rect">
                      <a:avLst/>
                    </a:prstGeom>
                  </pic:spPr>
                </pic:pic>
              </a:graphicData>
            </a:graphic>
          </wp:inline>
        </w:drawing>
      </w:r>
    </w:p>
    <w:p w14:paraId="18B9855A" w14:textId="4F2CCAAB" w:rsidR="003222FB" w:rsidRPr="002B3CE4" w:rsidRDefault="003222FB" w:rsidP="007E2F01">
      <w:pPr>
        <w:pStyle w:val="Legenda"/>
      </w:pPr>
      <w:r w:rsidRPr="002B3CE4">
        <w:t xml:space="preserve">Fonte: </w:t>
      </w:r>
      <w:r w:rsidRPr="002B3CE4">
        <w:fldChar w:fldCharType="begin"/>
      </w:r>
      <w:r w:rsidR="00C453DC" w:rsidRPr="002B3CE4">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2B3CE4">
        <w:fldChar w:fldCharType="separate"/>
      </w:r>
      <w:r w:rsidR="00C453DC" w:rsidRPr="002B3CE4">
        <w:t>(MEC, 2023; Pereira; Goncalves, 2023)</w:t>
      </w:r>
      <w:r w:rsidRPr="002B3CE4">
        <w:fldChar w:fldCharType="end"/>
      </w:r>
    </w:p>
    <w:p w14:paraId="6BB7719B" w14:textId="77777777" w:rsidR="003222FB" w:rsidRPr="002B3CE4" w:rsidRDefault="003222FB" w:rsidP="00D9183A">
      <w:pPr>
        <w:rPr>
          <w:color w:val="000000" w:themeColor="text1"/>
        </w:rPr>
      </w:pPr>
    </w:p>
    <w:p w14:paraId="403F55C9" w14:textId="07289B26" w:rsidR="00805C3C" w:rsidRPr="002B3CE4" w:rsidRDefault="00805C3C" w:rsidP="00805C3C">
      <w:pPr>
        <w:pStyle w:val="Ttulo1"/>
      </w:pPr>
      <w:bookmarkStart w:id="58" w:name="_Ref164955581"/>
      <w:r w:rsidRPr="002B3CE4">
        <w:t>Revisão da Literatura</w:t>
      </w:r>
      <w:bookmarkEnd w:id="58"/>
    </w:p>
    <w:p w14:paraId="060FA561" w14:textId="77777777" w:rsidR="00A32183" w:rsidRPr="002B3CE4" w:rsidRDefault="00A32183" w:rsidP="00A32183">
      <w:pPr>
        <w:rPr>
          <w:color w:val="000000" w:themeColor="text1"/>
        </w:rPr>
      </w:pPr>
    </w:p>
    <w:p w14:paraId="6AF4614B" w14:textId="66002725" w:rsidR="00A32183" w:rsidRPr="002B3CE4" w:rsidRDefault="00A32183" w:rsidP="00A32183">
      <w:pPr>
        <w:rPr>
          <w:color w:val="000000" w:themeColor="text1"/>
        </w:rPr>
      </w:pPr>
      <w:r w:rsidRPr="002B3CE4">
        <w:rPr>
          <w:color w:val="000000" w:themeColor="text1"/>
        </w:rPr>
        <w:t xml:space="preserve">A criação do SISU é uma política educacional amplamente difundida sob o argumento de que elas fornecem acesso mais abrangente aos candidatos e produzem melhores resultados </w:t>
      </w:r>
      <w:r w:rsidRPr="002B3CE4">
        <w:rPr>
          <w:color w:val="000000" w:themeColor="text1"/>
        </w:rPr>
        <w:fldChar w:fldCharType="begin"/>
      </w:r>
      <w:r w:rsidR="00480D05" w:rsidRPr="002B3CE4">
        <w:rPr>
          <w:color w:val="000000" w:themeColor="text1"/>
        </w:rP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rsidRPr="002B3CE4">
        <w:rPr>
          <w:color w:val="000000" w:themeColor="text1"/>
        </w:rPr>
        <w:fldChar w:fldCharType="begin"/>
      </w:r>
      <w:r w:rsidR="00480D05" w:rsidRPr="002B3CE4">
        <w:rPr>
          <w:color w:val="000000" w:themeColor="text1"/>
        </w:rP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6A8D8A8E" w14:textId="4E770501" w:rsidR="00A32183" w:rsidRPr="002B3CE4" w:rsidRDefault="00A32183" w:rsidP="00A32183">
      <w:pPr>
        <w:rPr>
          <w:color w:val="000000" w:themeColor="text1"/>
        </w:rPr>
      </w:pPr>
      <w:r w:rsidRPr="002B3CE4">
        <w:rPr>
          <w:color w:val="000000" w:themeColor="text1"/>
        </w:rPr>
        <w:t xml:space="preserve">Nos Estados Unidos, onde o sistema de admissões nas universidades é descentralizado, existe o </w:t>
      </w:r>
      <w:proofErr w:type="spellStart"/>
      <w:r w:rsidRPr="0045511B">
        <w:rPr>
          <w:i/>
          <w:iCs/>
          <w:color w:val="000000" w:themeColor="text1"/>
          <w:rPrChange w:id="59" w:author="Dieison Casagrande" w:date="2024-05-02T11:51:00Z">
            <w:rPr>
              <w:color w:val="000000" w:themeColor="text1"/>
            </w:rPr>
          </w:rPrChange>
        </w:rPr>
        <w:t>Commom</w:t>
      </w:r>
      <w:proofErr w:type="spellEnd"/>
      <w:r w:rsidRPr="0045511B">
        <w:rPr>
          <w:i/>
          <w:iCs/>
          <w:color w:val="000000" w:themeColor="text1"/>
          <w:rPrChange w:id="60" w:author="Dieison Casagrande" w:date="2024-05-02T11:51:00Z">
            <w:rPr>
              <w:color w:val="000000" w:themeColor="text1"/>
            </w:rPr>
          </w:rPrChange>
        </w:rPr>
        <w:t xml:space="preserve"> </w:t>
      </w:r>
      <w:proofErr w:type="spellStart"/>
      <w:r w:rsidRPr="0045511B">
        <w:rPr>
          <w:i/>
          <w:iCs/>
          <w:color w:val="000000" w:themeColor="text1"/>
          <w:rPrChange w:id="61" w:author="Dieison Casagrande" w:date="2024-05-02T11:51:00Z">
            <w:rPr>
              <w:color w:val="000000" w:themeColor="text1"/>
            </w:rPr>
          </w:rPrChange>
        </w:rPr>
        <w:t>Application</w:t>
      </w:r>
      <w:proofErr w:type="spellEnd"/>
      <w:r w:rsidRPr="002B3CE4">
        <w:rPr>
          <w:color w:val="000000" w:themeColor="text1"/>
        </w:rPr>
        <w:t xml:space="preserve"> (CA), uma plataforma </w:t>
      </w:r>
      <w:r w:rsidRPr="002B3CE4">
        <w:rPr>
          <w:i/>
          <w:iCs/>
          <w:color w:val="000000" w:themeColor="text1"/>
        </w:rPr>
        <w:t>on-line</w:t>
      </w:r>
      <w:r w:rsidRPr="002B3CE4">
        <w:rPr>
          <w:color w:val="000000" w:themeColor="text1"/>
        </w:rPr>
        <w:t xml:space="preserve"> que permite aos estudantes </w:t>
      </w:r>
      <w:del w:id="62" w:author="Dieison Casagrande" w:date="2024-05-02T11:51:00Z">
        <w:r w:rsidRPr="002B3CE4" w:rsidDel="0045511B">
          <w:rPr>
            <w:color w:val="000000" w:themeColor="text1"/>
          </w:rPr>
          <w:delText>preencher</w:delText>
        </w:r>
      </w:del>
      <w:ins w:id="63" w:author="Dieison Casagrande" w:date="2024-05-02T11:51:00Z">
        <w:r w:rsidR="0045511B" w:rsidRPr="002B3CE4">
          <w:rPr>
            <w:color w:val="000000" w:themeColor="text1"/>
          </w:rPr>
          <w:t>preencherem</w:t>
        </w:r>
      </w:ins>
      <w:r w:rsidRPr="002B3CE4">
        <w:rPr>
          <w:color w:val="000000" w:themeColor="text1"/>
        </w:rPr>
        <w:t xml:space="preserve"> uma única aplicação para várias universidades participantes. Knight </w:t>
      </w:r>
      <w:r w:rsidR="00D957CA" w:rsidRPr="002B3CE4">
        <w:rPr>
          <w:color w:val="000000" w:themeColor="text1"/>
        </w:rPr>
        <w:t xml:space="preserve">e Schiff </w:t>
      </w:r>
      <w:r w:rsidR="00D957CA" w:rsidRPr="002B3CE4">
        <w:rPr>
          <w:color w:val="000000" w:themeColor="text1"/>
        </w:rPr>
        <w:fldChar w:fldCharType="begin"/>
      </w:r>
      <w:r w:rsidR="00480D05" w:rsidRPr="002B3CE4">
        <w:rPr>
          <w:color w:val="000000" w:themeColor="text1"/>
        </w:rPr>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URL":"https://www.aeaweb.org/articles?id=10.1257/pol.20190694","volume":"14","author":[{"family":"Knight","given":"Brian"},{"family":"Schiff","given":"Nathan"}],"accessed":{"date-parts":[["2023",12,14]]},"issued":{"date-parts":[["2022",2,1]]}},"suppress-author":true}],"schema":"https://github.com/citation-style-language/schema/raw/master/csl-citation.json"} </w:instrText>
      </w:r>
      <w:r w:rsidR="00D957CA" w:rsidRPr="002B3CE4">
        <w:rPr>
          <w:color w:val="000000" w:themeColor="text1"/>
        </w:rPr>
        <w:fldChar w:fldCharType="separate"/>
      </w:r>
      <w:r w:rsidR="00D957CA" w:rsidRPr="002B3CE4">
        <w:rPr>
          <w:noProof/>
          <w:color w:val="000000" w:themeColor="text1"/>
        </w:rPr>
        <w:t>(2022)</w:t>
      </w:r>
      <w:r w:rsidR="00D957CA" w:rsidRPr="002B3CE4">
        <w:rPr>
          <w:color w:val="000000" w:themeColor="text1"/>
        </w:rPr>
        <w:fldChar w:fldCharType="end"/>
      </w:r>
      <w:r w:rsidR="00D957CA" w:rsidRPr="002B3CE4">
        <w:rPr>
          <w:color w:val="000000" w:themeColor="text1"/>
        </w:rPr>
        <w:t xml:space="preserve"> analisaram a expansão da </w:t>
      </w:r>
      <w:proofErr w:type="spellStart"/>
      <w:r w:rsidR="00D957CA" w:rsidRPr="0045511B">
        <w:rPr>
          <w:i/>
          <w:iCs/>
          <w:color w:val="000000" w:themeColor="text1"/>
          <w:rPrChange w:id="64" w:author="Dieison Casagrande" w:date="2024-05-02T11:51:00Z">
            <w:rPr>
              <w:color w:val="000000" w:themeColor="text1"/>
            </w:rPr>
          </w:rPrChange>
        </w:rPr>
        <w:t>Commom</w:t>
      </w:r>
      <w:proofErr w:type="spellEnd"/>
      <w:r w:rsidR="00D957CA" w:rsidRPr="0045511B">
        <w:rPr>
          <w:i/>
          <w:iCs/>
          <w:color w:val="000000" w:themeColor="text1"/>
          <w:rPrChange w:id="65" w:author="Dieison Casagrande" w:date="2024-05-02T11:51:00Z">
            <w:rPr>
              <w:color w:val="000000" w:themeColor="text1"/>
            </w:rPr>
          </w:rPrChange>
        </w:rPr>
        <w:t xml:space="preserve"> </w:t>
      </w:r>
      <w:proofErr w:type="spellStart"/>
      <w:r w:rsidR="00D957CA" w:rsidRPr="0045511B">
        <w:rPr>
          <w:i/>
          <w:iCs/>
          <w:color w:val="000000" w:themeColor="text1"/>
          <w:rPrChange w:id="66" w:author="Dieison Casagrande" w:date="2024-05-02T11:51:00Z">
            <w:rPr>
              <w:color w:val="000000" w:themeColor="text1"/>
            </w:rPr>
          </w:rPrChange>
        </w:rPr>
        <w:t>Applica</w:t>
      </w:r>
      <w:r w:rsidR="00CA5E79" w:rsidRPr="0045511B">
        <w:rPr>
          <w:i/>
          <w:iCs/>
          <w:color w:val="000000" w:themeColor="text1"/>
          <w:rPrChange w:id="67" w:author="Dieison Casagrande" w:date="2024-05-02T11:51:00Z">
            <w:rPr>
              <w:color w:val="000000" w:themeColor="text1"/>
            </w:rPr>
          </w:rPrChange>
        </w:rPr>
        <w:t>t</w:t>
      </w:r>
      <w:r w:rsidR="00D957CA" w:rsidRPr="0045511B">
        <w:rPr>
          <w:i/>
          <w:iCs/>
          <w:color w:val="000000" w:themeColor="text1"/>
          <w:rPrChange w:id="68" w:author="Dieison Casagrande" w:date="2024-05-02T11:51:00Z">
            <w:rPr>
              <w:color w:val="000000" w:themeColor="text1"/>
            </w:rPr>
          </w:rPrChange>
        </w:rPr>
        <w:t>ion</w:t>
      </w:r>
      <w:proofErr w:type="spellEnd"/>
      <w:r w:rsidR="00D957CA" w:rsidRPr="002B3CE4">
        <w:rPr>
          <w:color w:val="000000" w:themeColor="text1"/>
        </w:rPr>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5662ABD1" w:rsidR="00D957CA" w:rsidRPr="002B3CE4" w:rsidRDefault="00D957CA" w:rsidP="00A32183">
      <w:pPr>
        <w:rPr>
          <w:color w:val="000000" w:themeColor="text1"/>
        </w:rPr>
      </w:pPr>
      <w:r w:rsidRPr="002B3CE4">
        <w:rPr>
          <w:color w:val="000000" w:themeColor="text1"/>
        </w:rPr>
        <w:t xml:space="preserve">No Brasil, Machado e </w:t>
      </w:r>
      <w:proofErr w:type="spellStart"/>
      <w:r w:rsidRPr="002B3CE4">
        <w:rPr>
          <w:color w:val="000000" w:themeColor="text1"/>
        </w:rPr>
        <w:t>Szerman</w:t>
      </w:r>
      <w:proofErr w:type="spellEnd"/>
      <w:r w:rsidRPr="002B3CE4">
        <w:rPr>
          <w:color w:val="000000" w:themeColor="text1"/>
        </w:rPr>
        <w:t xml:space="preserve"> </w:t>
      </w:r>
      <w:r w:rsidRPr="002B3CE4">
        <w:rPr>
          <w:color w:val="000000" w:themeColor="text1"/>
        </w:rPr>
        <w:fldChar w:fldCharType="begin"/>
      </w:r>
      <w:r w:rsidR="00480D05" w:rsidRPr="002B3CE4">
        <w:rPr>
          <w:color w:val="000000" w:themeColor="text1"/>
        </w:rPr>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constataram que, após a adoção do SISU, ocorreu um declínio na proporção de estudantes do sexo feminino e um aumento na idade média dos alunos admitidos, não encontrando mudanças na composição racial ou socioeconômica dos alunos ingressos. As autoras ainda </w:t>
      </w:r>
      <w:r w:rsidR="008C4323" w:rsidRPr="002B3CE4">
        <w:rPr>
          <w:color w:val="000000" w:themeColor="text1"/>
        </w:rPr>
        <w:t>mostraram</w:t>
      </w:r>
      <w:r w:rsidRPr="002B3CE4">
        <w:rPr>
          <w:color w:val="000000" w:themeColor="text1"/>
        </w:rP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75D6662A" w:rsidR="00D957CA" w:rsidRPr="002B3CE4" w:rsidRDefault="00D957CA" w:rsidP="00A32183">
      <w:pPr>
        <w:rPr>
          <w:color w:val="000000" w:themeColor="text1"/>
        </w:rPr>
      </w:pPr>
      <w:r w:rsidRPr="002B3CE4">
        <w:rPr>
          <w:color w:val="000000" w:themeColor="text1"/>
        </w:rPr>
        <w:t xml:space="preserve">Resultado semelhando foi encontrado em </w:t>
      </w:r>
      <w:proofErr w:type="spellStart"/>
      <w:r w:rsidRPr="002B3CE4">
        <w:rPr>
          <w:color w:val="000000" w:themeColor="text1"/>
        </w:rPr>
        <w:t>Kamis</w:t>
      </w:r>
      <w:proofErr w:type="spellEnd"/>
      <w:r w:rsidRPr="002B3CE4">
        <w:rPr>
          <w:color w:val="000000" w:themeColor="text1"/>
        </w:rPr>
        <w:t xml:space="preserve">, Pan e </w:t>
      </w:r>
      <w:proofErr w:type="spellStart"/>
      <w:r w:rsidRPr="002B3CE4">
        <w:rPr>
          <w:color w:val="000000" w:themeColor="text1"/>
        </w:rPr>
        <w:t>Seah</w:t>
      </w:r>
      <w:proofErr w:type="spellEnd"/>
      <w:r w:rsidRPr="002B3CE4">
        <w:rPr>
          <w:color w:val="000000" w:themeColor="text1"/>
        </w:rPr>
        <w:t xml:space="preserve"> </w:t>
      </w:r>
      <w:r w:rsidRPr="002B3CE4">
        <w:rPr>
          <w:color w:val="000000" w:themeColor="text1"/>
        </w:rPr>
        <w:fldChar w:fldCharType="begin"/>
      </w:r>
      <w:r w:rsidR="00480D05" w:rsidRPr="002B3CE4">
        <w:rPr>
          <w:color w:val="000000" w:themeColor="text1"/>
        </w:rP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e em </w:t>
      </w:r>
      <w:proofErr w:type="spellStart"/>
      <w:r w:rsidRPr="002B3CE4">
        <w:rPr>
          <w:color w:val="000000" w:themeColor="text1"/>
        </w:rPr>
        <w:t>Rosinger</w:t>
      </w:r>
      <w:proofErr w:type="spellEnd"/>
      <w:r w:rsidRPr="002B3CE4">
        <w:rPr>
          <w:color w:val="000000" w:themeColor="text1"/>
        </w:rPr>
        <w:t xml:space="preserve">, Ford e Choi </w:t>
      </w:r>
      <w:r w:rsidRPr="002B3CE4">
        <w:rPr>
          <w:color w:val="000000" w:themeColor="text1"/>
        </w:rPr>
        <w:fldChar w:fldCharType="begin"/>
      </w:r>
      <w:r w:rsidR="00480D05" w:rsidRPr="002B3CE4">
        <w:rPr>
          <w:color w:val="000000" w:themeColor="text1"/>
        </w:rP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Inequities","URL":"https://doi.org/10.1080/00221546.2020.1795504","volume":"92","author":[{"family":"Rosinger","given":"Kelly Ochs"},{"family":"Sarita Ford","given":"Karly"},{"family":"Choi","given":"Junghee"}],"accessed":{"date-parts":[["2023",6,29]]},"issued":{"date-parts":[["2021",1,2]]}},"suppress-author":true}],"schema":"https://github.com/citation-style-language/schema/raw/master/csl-citation.json"}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onde, ao invés de aumentar a inclusão de alunos não-brancos e economicamente desfavorecidos, a centralização pode, em alguns casos, reduzir o acesso a esses alunos. </w:t>
      </w:r>
      <w:proofErr w:type="spellStart"/>
      <w:r w:rsidRPr="002B3CE4">
        <w:rPr>
          <w:color w:val="000000" w:themeColor="text1"/>
        </w:rPr>
        <w:t>Zeidan</w:t>
      </w:r>
      <w:proofErr w:type="spellEnd"/>
      <w:r w:rsidRPr="002B3CE4">
        <w:rPr>
          <w:color w:val="000000" w:themeColor="text1"/>
        </w:rPr>
        <w:t xml:space="preserve"> </w:t>
      </w:r>
      <w:r w:rsidRPr="002B3CE4">
        <w:rPr>
          <w:i/>
          <w:iCs/>
          <w:color w:val="000000" w:themeColor="text1"/>
        </w:rPr>
        <w:t>et al.</w:t>
      </w:r>
      <w:r w:rsidRPr="002B3CE4">
        <w:rPr>
          <w:color w:val="000000" w:themeColor="text1"/>
        </w:rPr>
        <w:t xml:space="preserve"> </w:t>
      </w:r>
      <w:r w:rsidRPr="002B3CE4">
        <w:rPr>
          <w:color w:val="000000" w:themeColor="text1"/>
        </w:rPr>
        <w:fldChar w:fldCharType="begin"/>
      </w:r>
      <w:r w:rsidRPr="002B3CE4">
        <w:rPr>
          <w:color w:val="000000" w:themeColor="text1"/>
        </w:rP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atenta que os benefícios do sistema centralizado são maiores para os estudantes de famílias mais ricas, o quê pode afastar os candidatos de baixa renda dos cursos e instituições mais concorridas.</w:t>
      </w:r>
    </w:p>
    <w:p w14:paraId="391D4C39" w14:textId="35CADE99" w:rsidR="00D957CA" w:rsidRPr="002B3CE4" w:rsidRDefault="00D957CA" w:rsidP="00A32183">
      <w:pPr>
        <w:rPr>
          <w:color w:val="000000" w:themeColor="text1"/>
        </w:rPr>
      </w:pPr>
      <w:r w:rsidRPr="002B3CE4">
        <w:rPr>
          <w:color w:val="000000" w:themeColor="text1"/>
        </w:rPr>
        <w:t xml:space="preserve">Em compensação, no trabalho realizado por Monteiro, </w:t>
      </w:r>
      <w:proofErr w:type="spellStart"/>
      <w:r w:rsidRPr="002B3CE4">
        <w:rPr>
          <w:color w:val="000000" w:themeColor="text1"/>
        </w:rPr>
        <w:t>Mazoto</w:t>
      </w:r>
      <w:proofErr w:type="spellEnd"/>
      <w:r w:rsidRPr="002B3CE4">
        <w:rPr>
          <w:color w:val="000000" w:themeColor="text1"/>
        </w:rPr>
        <w:t xml:space="preserve"> e Cunha </w:t>
      </w:r>
      <w:r w:rsidRPr="002B3CE4">
        <w:rPr>
          <w:color w:val="000000" w:themeColor="text1"/>
        </w:rPr>
        <w:fldChar w:fldCharType="begin"/>
      </w:r>
      <w:r w:rsidR="00480D05" w:rsidRPr="002B3CE4">
        <w:rPr>
          <w:color w:val="000000" w:themeColor="text1"/>
        </w:rP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(2016)</w:t>
      </w:r>
      <w:r w:rsidRPr="002B3CE4">
        <w:rPr>
          <w:color w:val="000000" w:themeColor="text1"/>
        </w:rPr>
        <w:fldChar w:fldCharType="end"/>
      </w:r>
      <w:r w:rsidRPr="002B3CE4">
        <w:rPr>
          <w:color w:val="000000" w:themeColor="text1"/>
        </w:rPr>
        <w:t xml:space="preserve">, foi observado um aumento de, aproximadamente, 80% no número de ingressos com renda familiar de até três salários mínimos. No mesmo estudo Monteiro, </w:t>
      </w:r>
      <w:proofErr w:type="spellStart"/>
      <w:r w:rsidRPr="002B3CE4">
        <w:rPr>
          <w:color w:val="000000" w:themeColor="text1"/>
        </w:rPr>
        <w:t>Mazoto</w:t>
      </w:r>
      <w:proofErr w:type="spellEnd"/>
      <w:r w:rsidRPr="002B3CE4">
        <w:rPr>
          <w:color w:val="000000" w:themeColor="text1"/>
        </w:rPr>
        <w:t xml:space="preserve"> e Cunha </w:t>
      </w:r>
      <w:r w:rsidRPr="002B3CE4">
        <w:rPr>
          <w:color w:val="000000" w:themeColor="text1"/>
        </w:rPr>
        <w:fldChar w:fldCharType="begin"/>
      </w:r>
      <w:r w:rsidR="00480D05" w:rsidRPr="002B3CE4">
        <w:rPr>
          <w:color w:val="000000" w:themeColor="text1"/>
        </w:rPr>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00C62F30" w:rsidRPr="002B3CE4">
        <w:rPr>
          <w:noProof/>
          <w:color w:val="000000" w:themeColor="text1"/>
        </w:rPr>
        <w:t>(2016)</w:t>
      </w:r>
      <w:r w:rsidRPr="002B3CE4">
        <w:rPr>
          <w:color w:val="000000" w:themeColor="text1"/>
        </w:rPr>
        <w:fldChar w:fldCharType="end"/>
      </w:r>
      <w:r w:rsidR="00C62F30" w:rsidRPr="002B3CE4">
        <w:rPr>
          <w:color w:val="000000" w:themeColor="text1"/>
        </w:rPr>
        <w:t xml:space="preserve"> verificaram que, após a reformulação do </w:t>
      </w:r>
      <w:r w:rsidR="00C62F30" w:rsidRPr="002B3CE4">
        <w:rPr>
          <w:color w:val="000000" w:themeColor="text1"/>
        </w:rPr>
        <w:lastRenderedPageBreak/>
        <w:t>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78E8D657" w:rsidR="00C62F30" w:rsidRPr="002B3CE4" w:rsidRDefault="00C62F30" w:rsidP="00A32183">
      <w:pPr>
        <w:rPr>
          <w:color w:val="000000" w:themeColor="text1"/>
        </w:rPr>
      </w:pPr>
      <w:proofErr w:type="spellStart"/>
      <w:r w:rsidRPr="002B3CE4">
        <w:rPr>
          <w:color w:val="000000" w:themeColor="text1"/>
        </w:rPr>
        <w:t>Ristoff</w:t>
      </w:r>
      <w:proofErr w:type="spellEnd"/>
      <w:r w:rsidRPr="002B3CE4">
        <w:rPr>
          <w:color w:val="000000" w:themeColor="text1"/>
        </w:rPr>
        <w:t xml:space="preserve"> </w:t>
      </w:r>
      <w:r w:rsidRPr="002B3CE4">
        <w:rPr>
          <w:color w:val="000000" w:themeColor="text1"/>
        </w:rPr>
        <w:fldChar w:fldCharType="begin"/>
      </w:r>
      <w:r w:rsidR="00480D05" w:rsidRPr="002B3CE4">
        <w:rPr>
          <w:color w:val="000000" w:themeColor="text1"/>
        </w:rP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URL":"http://www.scielo.br/scielo.php?script=sci_arttext&amp;pid=S1414-40772014000300010&amp;lng=pt&amp;tlng=pt","volume":"19","author":[{"family":"Ristoff","given":"Dilvo"}],"accessed":{"date-parts":[["2023",12,15]]},"issued":{"date-parts":[["2014",11]]}},"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(2014)</w:t>
      </w:r>
      <w:r w:rsidRPr="002B3CE4">
        <w:rPr>
          <w:color w:val="000000" w:themeColor="text1"/>
        </w:rPr>
        <w:fldChar w:fldCharType="end"/>
      </w:r>
      <w:r w:rsidRPr="002B3CE4">
        <w:rPr>
          <w:color w:val="000000" w:themeColor="text1"/>
        </w:rP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449A7381" w:rsidR="00C62F30" w:rsidRPr="002B3CE4" w:rsidRDefault="00C62F30" w:rsidP="00A32183">
      <w:pPr>
        <w:rPr>
          <w:color w:val="000000" w:themeColor="text1"/>
        </w:rPr>
      </w:pPr>
      <w:r w:rsidRPr="002B3CE4">
        <w:rPr>
          <w:color w:val="000000" w:themeColor="text1"/>
        </w:rPr>
        <w:t xml:space="preserve">Para Mello </w:t>
      </w:r>
      <w:r w:rsidRPr="002B3CE4">
        <w:rPr>
          <w:color w:val="000000" w:themeColor="text1"/>
        </w:rPr>
        <w:fldChar w:fldCharType="begin"/>
      </w:r>
      <w:r w:rsidR="00480D05" w:rsidRPr="002B3CE4">
        <w:rPr>
          <w:color w:val="000000" w:themeColor="text1"/>
        </w:rP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locator":"2","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 p. 2)</w:t>
      </w:r>
      <w:r w:rsidRPr="002B3CE4">
        <w:rPr>
          <w:color w:val="000000" w:themeColor="text1"/>
        </w:rPr>
        <w:fldChar w:fldCharType="end"/>
      </w:r>
      <w:r w:rsidRPr="002B3CE4">
        <w:rPr>
          <w:color w:val="000000" w:themeColor="text1"/>
        </w:rP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rsidRPr="002B3CE4">
        <w:rPr>
          <w:color w:val="000000" w:themeColor="text1"/>
        </w:rPr>
        <w:fldChar w:fldCharType="begin"/>
      </w:r>
      <w:r w:rsidRPr="002B3CE4">
        <w:rPr>
          <w:color w:val="000000" w:themeColor="text1"/>
        </w:rP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(Zeidan </w:t>
      </w:r>
      <w:r w:rsidRPr="002B3CE4">
        <w:rPr>
          <w:rFonts w:cs="Times New Roman"/>
          <w:i/>
          <w:iCs/>
          <w:color w:val="000000" w:themeColor="text1"/>
          <w:kern w:val="0"/>
        </w:rPr>
        <w:t>et al.</w:t>
      </w:r>
      <w:r w:rsidRPr="002B3CE4">
        <w:rPr>
          <w:rFonts w:cs="Times New Roman"/>
          <w:color w:val="000000" w:themeColor="text1"/>
          <w:kern w:val="0"/>
        </w:rPr>
        <w:t>, 2023)</w:t>
      </w:r>
      <w:r w:rsidRPr="002B3CE4">
        <w:rPr>
          <w:color w:val="000000" w:themeColor="text1"/>
        </w:rPr>
        <w:fldChar w:fldCharType="end"/>
      </w:r>
      <w:r w:rsidRPr="002B3CE4">
        <w:rPr>
          <w:color w:val="000000" w:themeColor="text1"/>
        </w:rPr>
        <w:t>.</w:t>
      </w:r>
    </w:p>
    <w:p w14:paraId="0AAAA91F" w14:textId="11B6E9DF" w:rsidR="00E044D6" w:rsidRPr="002B3CE4" w:rsidRDefault="00C62F30" w:rsidP="00E044D6">
      <w:pPr>
        <w:rPr>
          <w:color w:val="000000" w:themeColor="text1"/>
        </w:rPr>
      </w:pPr>
      <w:r w:rsidRPr="002B3CE4">
        <w:rPr>
          <w:color w:val="000000" w:themeColor="text1"/>
        </w:rPr>
        <w:t xml:space="preserve">Apesar de alguns resultados sugerirem que ocorreu uma maior democratização </w:t>
      </w:r>
      <w:r w:rsidR="00555B6F" w:rsidRPr="002B3CE4">
        <w:rPr>
          <w:color w:val="000000" w:themeColor="text1"/>
        </w:rPr>
        <w:t xml:space="preserve">do ingresso ao ensino público superior com a implantação do SISU, Sobrinho </w:t>
      </w:r>
      <w:r w:rsidR="00555B6F" w:rsidRPr="002B3CE4">
        <w:rPr>
          <w:color w:val="000000" w:themeColor="text1"/>
        </w:rPr>
        <w:fldChar w:fldCharType="begin"/>
      </w:r>
      <w:r w:rsidR="00480D05" w:rsidRPr="002B3CE4">
        <w:rPr>
          <w:color w:val="000000" w:themeColor="text1"/>
        </w:rPr>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superior","URL":"https://www.scielo.br/j/es/a/dFtMDqfdWm75WSc5vKXHCtq/abstract/?lang=pt","volume":"31","author":[{"family":"Sobrinho","given":"José Dias"}],"accessed":{"date-parts":[["2023",6,20]]},"issued":{"date-parts":[["2010",12]]}},"suppress-author":true}],"schema":"https://github.com/citation-style-language/schema/raw/master/csl-citation.json"} </w:instrText>
      </w:r>
      <w:r w:rsidR="00555B6F" w:rsidRPr="002B3CE4">
        <w:rPr>
          <w:color w:val="000000" w:themeColor="text1"/>
        </w:rPr>
        <w:fldChar w:fldCharType="separate"/>
      </w:r>
      <w:r w:rsidR="00555B6F" w:rsidRPr="002B3CE4">
        <w:rPr>
          <w:noProof/>
          <w:color w:val="000000" w:themeColor="text1"/>
        </w:rPr>
        <w:t>(2010)</w:t>
      </w:r>
      <w:r w:rsidR="00555B6F" w:rsidRPr="002B3CE4">
        <w:rPr>
          <w:color w:val="000000" w:themeColor="text1"/>
        </w:rPr>
        <w:fldChar w:fldCharType="end"/>
      </w:r>
      <w:r w:rsidR="00555B6F" w:rsidRPr="002B3CE4">
        <w:rPr>
          <w:color w:val="000000" w:themeColor="text1"/>
        </w:rPr>
        <w:t xml:space="preserve"> </w:t>
      </w:r>
      <w:r w:rsidR="00117EA4" w:rsidRPr="002B3CE4">
        <w:rPr>
          <w:color w:val="000000" w:themeColor="text1"/>
        </w:rPr>
        <w:t>alegou</w:t>
      </w:r>
      <w:r w:rsidR="00555B6F" w:rsidRPr="002B3CE4">
        <w:rPr>
          <w:color w:val="000000" w:themeColor="text1"/>
        </w:rPr>
        <w:t xml:space="preserve"> que a democratização da educação superior não pode ser restrita apenas ao acesso, também deve ser compreendida como a garantia de permanência na instituição.</w:t>
      </w:r>
      <w:r w:rsidR="00117EA4" w:rsidRPr="002B3CE4">
        <w:rPr>
          <w:color w:val="000000" w:themeColor="text1"/>
        </w:rPr>
        <w:t xml:space="preserve"> </w:t>
      </w:r>
    </w:p>
    <w:p w14:paraId="1330EBAB" w14:textId="512EC78F" w:rsidR="00117EA4" w:rsidRPr="002B3CE4" w:rsidRDefault="00117EA4" w:rsidP="00E044D6">
      <w:pPr>
        <w:rPr>
          <w:color w:val="000000" w:themeColor="text1"/>
        </w:rPr>
      </w:pPr>
      <w:r w:rsidRPr="002B3CE4">
        <w:rPr>
          <w:color w:val="000000" w:themeColor="text1"/>
        </w:rPr>
        <w:t>Assim</w:t>
      </w:r>
      <w:r w:rsidR="00555B6F" w:rsidRPr="002B3CE4">
        <w:rPr>
          <w:color w:val="000000" w:themeColor="text1"/>
        </w:rPr>
        <w:t>, embora o governo federal tenha imaginado e implementado o SISU com a intenção de expandir o acesso ao ensino superior, especialmente das camadas sociais menos privilegiadas,</w:t>
      </w:r>
      <w:r w:rsidRPr="002B3CE4">
        <w:rPr>
          <w:color w:val="000000" w:themeColor="text1"/>
        </w:rPr>
        <w:t xml:space="preserve"> não há, na literatura atual, um consenso</w:t>
      </w:r>
      <w:r w:rsidR="00EC2920" w:rsidRPr="002B3CE4">
        <w:rPr>
          <w:color w:val="000000" w:themeColor="text1"/>
        </w:rPr>
        <w:t xml:space="preserve"> que assegure a relação causal entre o sistema de admissão centralizada e possíveis mudanças no perfil socioeconômico dos estudantes no ensino público superior brasileiro.</w:t>
      </w:r>
    </w:p>
    <w:p w14:paraId="7C129200" w14:textId="77777777" w:rsidR="00555B6F" w:rsidRPr="002B3CE4" w:rsidRDefault="00555B6F" w:rsidP="00A32183">
      <w:pPr>
        <w:rPr>
          <w:color w:val="000000" w:themeColor="text1"/>
        </w:rPr>
      </w:pPr>
    </w:p>
    <w:p w14:paraId="6B9699C6" w14:textId="4CDF7534" w:rsidR="00555B6F" w:rsidRPr="002B3CE4" w:rsidRDefault="00B12A2B" w:rsidP="0081619F">
      <w:pPr>
        <w:pStyle w:val="Ttulo1"/>
      </w:pPr>
      <w:bookmarkStart w:id="69" w:name="_Ref164955601"/>
      <w:ins w:id="70" w:author="Dieison Casagrande" w:date="2024-05-02T11:52:00Z">
        <w:r>
          <w:t xml:space="preserve">Base de </w:t>
        </w:r>
      </w:ins>
      <w:r w:rsidR="00555B6F" w:rsidRPr="002B3CE4">
        <w:t>Dados</w:t>
      </w:r>
      <w:bookmarkEnd w:id="69"/>
      <w:ins w:id="71" w:author="Dieison Casagrande" w:date="2024-05-02T11:52:00Z">
        <w:r>
          <w:t xml:space="preserve"> e Variáveis</w:t>
        </w:r>
      </w:ins>
    </w:p>
    <w:p w14:paraId="4A359DDC" w14:textId="77777777" w:rsidR="004F1203" w:rsidRPr="002B3CE4" w:rsidRDefault="004F1203" w:rsidP="004F1203">
      <w:pPr>
        <w:rPr>
          <w:color w:val="000000" w:themeColor="text1"/>
        </w:rPr>
      </w:pPr>
    </w:p>
    <w:p w14:paraId="4673FE61" w14:textId="683404B1" w:rsidR="004F1203" w:rsidRPr="002B3CE4" w:rsidRDefault="004F1203" w:rsidP="004F1203">
      <w:pPr>
        <w:rPr>
          <w:color w:val="000000" w:themeColor="text1"/>
        </w:rPr>
      </w:pPr>
      <w:r w:rsidRPr="002B3CE4">
        <w:rPr>
          <w:color w:val="000000" w:themeColor="text1"/>
        </w:rPr>
        <w:t xml:space="preserve">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 pelo Ministério da Educação, a respeito da </w:t>
      </w:r>
      <w:r w:rsidR="00865461" w:rsidRPr="002B3CE4">
        <w:rPr>
          <w:color w:val="000000" w:themeColor="text1"/>
        </w:rPr>
        <w:t>quantidade de vagas ofertadas para cada curso participante do SISU.</w:t>
      </w:r>
    </w:p>
    <w:p w14:paraId="32A3E373" w14:textId="309B98A3" w:rsidR="00E26559" w:rsidRPr="002B3CE4" w:rsidRDefault="009D57D3" w:rsidP="00C31F3A">
      <w:pPr>
        <w:rPr>
          <w:color w:val="000000" w:themeColor="text1"/>
        </w:rPr>
      </w:pPr>
      <w:r w:rsidRPr="002B3CE4">
        <w:rPr>
          <w:color w:val="000000" w:themeColor="text1"/>
        </w:rPr>
        <w:t xml:space="preserve">A partir dos dados obtidos dos cursos e das instituições, o período amostral foi limitado entre o ano de 2009, um ano antes da implementação do ingresso centralizado, e o ano de 2022, ano do último Censo do Ensino Superior divulgado. </w:t>
      </w:r>
      <w:r w:rsidR="00C31F3A" w:rsidRPr="002B3CE4">
        <w:rPr>
          <w:color w:val="000000" w:themeColor="text1"/>
        </w:rPr>
        <w:t xml:space="preserve">Foram mantidos apenas os cursos de graduação, das instituições </w:t>
      </w:r>
      <w:r w:rsidRPr="002B3CE4">
        <w:rPr>
          <w:color w:val="000000" w:themeColor="text1"/>
        </w:rPr>
        <w:t xml:space="preserve">federais e estaduais, uma vez que somente essas estão autorizadas a participar do SISU. Os cursos </w:t>
      </w:r>
      <w:r w:rsidRPr="002B3CE4">
        <w:rPr>
          <w:i/>
          <w:iCs/>
          <w:color w:val="000000" w:themeColor="text1"/>
        </w:rPr>
        <w:t>on-line</w:t>
      </w:r>
      <w:r w:rsidRPr="002B3CE4">
        <w:rPr>
          <w:color w:val="000000" w:themeColor="text1"/>
        </w:rPr>
        <w:t xml:space="preserve"> e com ensino à distância (</w:t>
      </w:r>
      <w:proofErr w:type="spellStart"/>
      <w:r w:rsidRPr="002B3CE4">
        <w:rPr>
          <w:color w:val="000000" w:themeColor="text1"/>
        </w:rPr>
        <w:t>EaD</w:t>
      </w:r>
      <w:proofErr w:type="spellEnd"/>
      <w:r w:rsidRPr="002B3CE4">
        <w:rPr>
          <w:color w:val="000000" w:themeColor="text1"/>
        </w:rPr>
        <w:t>) foram excluídos, pois esses também não são elegíveis para aderir ao sistema, mantendo apenas os cursos presenciais.</w:t>
      </w:r>
    </w:p>
    <w:p w14:paraId="19A49BD6" w14:textId="7DE98BE6" w:rsidR="00F0741F" w:rsidRPr="002B3CE4" w:rsidRDefault="0059075F" w:rsidP="00C711FF">
      <w:pPr>
        <w:rPr>
          <w:color w:val="000000" w:themeColor="text1"/>
        </w:rPr>
      </w:pPr>
      <w:r w:rsidRPr="002B3CE4">
        <w:rPr>
          <w:color w:val="000000" w:themeColor="text1"/>
        </w:rPr>
        <w:t>Junto à base de dados do</w:t>
      </w:r>
      <w:r w:rsidR="00EB3D7D" w:rsidRPr="002B3CE4">
        <w:rPr>
          <w:color w:val="000000" w:themeColor="text1"/>
        </w:rPr>
        <w:t xml:space="preserve"> Censo do Ensino Superior</w:t>
      </w:r>
      <w:r w:rsidRPr="002B3CE4">
        <w:rPr>
          <w:color w:val="000000" w:themeColor="text1"/>
        </w:rPr>
        <w:t xml:space="preserve">, foi vinculado os dados relativos à quantidade total de vagas ofertadas para cada curso participante do SISU, de cada </w:t>
      </w:r>
      <w:r w:rsidR="00452261" w:rsidRPr="002B3CE4">
        <w:rPr>
          <w:color w:val="000000" w:themeColor="text1"/>
        </w:rPr>
        <w:t>instituição de ensino superior</w:t>
      </w:r>
      <w:r w:rsidRPr="002B3CE4">
        <w:rPr>
          <w:color w:val="000000" w:themeColor="text1"/>
        </w:rPr>
        <w:t xml:space="preserve"> a cada</w:t>
      </w:r>
      <w:r w:rsidR="0063602F" w:rsidRPr="002B3CE4">
        <w:rPr>
          <w:color w:val="000000" w:themeColor="text1"/>
        </w:rPr>
        <w:t xml:space="preserve"> ano</w:t>
      </w:r>
      <w:r w:rsidRPr="002B3CE4">
        <w:rPr>
          <w:color w:val="000000" w:themeColor="text1"/>
        </w:rPr>
        <w:t xml:space="preserve">. Por fim, foram desprezados os cursos que apareciam apenas em uma oportunidade, além daqueles que só possuíam ingressos através do SISU em sua história, visto que, nesses casos, não é possível realizar uma comparação </w:t>
      </w:r>
      <w:r w:rsidR="00CF6BDA" w:rsidRPr="002B3CE4">
        <w:rPr>
          <w:color w:val="000000" w:themeColor="text1"/>
        </w:rPr>
        <w:t xml:space="preserve">antes </w:t>
      </w:r>
      <w:r w:rsidRPr="002B3CE4">
        <w:rPr>
          <w:color w:val="000000" w:themeColor="text1"/>
        </w:rPr>
        <w:t>e</w:t>
      </w:r>
      <w:r w:rsidR="00CF6BDA" w:rsidRPr="002B3CE4">
        <w:rPr>
          <w:color w:val="000000" w:themeColor="text1"/>
        </w:rPr>
        <w:t xml:space="preserve"> após a </w:t>
      </w:r>
      <w:r w:rsidRPr="002B3CE4">
        <w:rPr>
          <w:color w:val="000000" w:themeColor="text1"/>
        </w:rPr>
        <w:t>implantação do sistema centralizado.</w:t>
      </w:r>
      <w:r w:rsidR="00452261" w:rsidRPr="002B3CE4">
        <w:rPr>
          <w:color w:val="000000" w:themeColor="text1"/>
        </w:rPr>
        <w:t xml:space="preserve"> A amostra final </w:t>
      </w:r>
      <w:r w:rsidR="00BF1331" w:rsidRPr="002B3CE4">
        <w:rPr>
          <w:color w:val="000000" w:themeColor="text1"/>
        </w:rPr>
        <w:t>da base de dados utilizada é composta por 120.464 observações, com 11.929 cursos de graduação e 262 instituições de ensino superior distribuídas entre os anos de 2009 e 2022.</w:t>
      </w:r>
    </w:p>
    <w:p w14:paraId="1E602F05" w14:textId="77777777" w:rsidR="00C711FF" w:rsidRPr="002B3CE4" w:rsidRDefault="00C711FF" w:rsidP="00C711FF">
      <w:pPr>
        <w:rPr>
          <w:color w:val="000000" w:themeColor="text1"/>
        </w:rPr>
      </w:pPr>
    </w:p>
    <w:p w14:paraId="108D341A" w14:textId="4F092C01" w:rsidR="0095406A" w:rsidRPr="002B3CE4" w:rsidRDefault="0095406A" w:rsidP="0095406A">
      <w:pPr>
        <w:pStyle w:val="Ttulo2"/>
        <w:numPr>
          <w:ilvl w:val="1"/>
          <w:numId w:val="14"/>
        </w:numPr>
      </w:pPr>
      <w:r w:rsidRPr="002B3CE4">
        <w:t>Variáveis dependentes</w:t>
      </w:r>
    </w:p>
    <w:p w14:paraId="39034768" w14:textId="77777777" w:rsidR="0095406A" w:rsidRPr="002B3CE4" w:rsidRDefault="0095406A" w:rsidP="0095406A">
      <w:pPr>
        <w:rPr>
          <w:color w:val="000000" w:themeColor="text1"/>
        </w:rPr>
      </w:pPr>
    </w:p>
    <w:p w14:paraId="50FFC4D4" w14:textId="23CEF97F" w:rsidR="0095406A" w:rsidRPr="002B3CE4" w:rsidRDefault="0095406A" w:rsidP="0095406A">
      <w:pPr>
        <w:rPr>
          <w:color w:val="000000" w:themeColor="text1"/>
        </w:rPr>
      </w:pPr>
      <w:r w:rsidRPr="002B3CE4">
        <w:rPr>
          <w:color w:val="000000" w:themeColor="text1"/>
        </w:rPr>
        <w:t>As variáveis dependentes a serem analisadas estão disponíveis no Censo do Ensino Superior, a nível de cursos, e dizem respeito às características dos alunos ingressantes no ensino superior</w:t>
      </w:r>
      <w:r w:rsidR="00D33CDB" w:rsidRPr="002B3CE4">
        <w:rPr>
          <w:color w:val="000000" w:themeColor="text1"/>
        </w:rPr>
        <w:t xml:space="preserve">, tais como: quantidade de ingressantes do sexo feminino, quantidade de ingressantes com até 17 anos, quantidade de ingressantes entre 18 e 24 anos de idade, quantidade de ingressantes entre 25 e 29 anos de idade, quantidade </w:t>
      </w:r>
      <w:r w:rsidR="00D33CDB" w:rsidRPr="002B3CE4">
        <w:rPr>
          <w:color w:val="000000" w:themeColor="text1"/>
        </w:rPr>
        <w:lastRenderedPageBreak/>
        <w:t xml:space="preserve">de ingressantes não-brancos – </w:t>
      </w:r>
      <w:r w:rsidR="00205B32" w:rsidRPr="002B3CE4">
        <w:rPr>
          <w:color w:val="000000" w:themeColor="text1"/>
        </w:rPr>
        <w:t xml:space="preserve">somatório da </w:t>
      </w:r>
      <w:r w:rsidR="00D33CDB" w:rsidRPr="002B3CE4">
        <w:rPr>
          <w:color w:val="000000" w:themeColor="text1"/>
        </w:rPr>
        <w:t>quantidade de ingressantes de cor/raça preta,</w:t>
      </w:r>
      <w:r w:rsidR="00205B32" w:rsidRPr="002B3CE4">
        <w:rPr>
          <w:color w:val="000000" w:themeColor="text1"/>
        </w:rPr>
        <w:t xml:space="preserve"> da</w:t>
      </w:r>
      <w:r w:rsidR="00D33CDB" w:rsidRPr="002B3CE4">
        <w:rPr>
          <w:color w:val="000000" w:themeColor="text1"/>
        </w:rPr>
        <w:t xml:space="preserve"> quantidade de ingressantes de cor/raça parda,</w:t>
      </w:r>
      <w:r w:rsidR="00205B32" w:rsidRPr="002B3CE4">
        <w:rPr>
          <w:color w:val="000000" w:themeColor="text1"/>
        </w:rPr>
        <w:t xml:space="preserve"> da</w:t>
      </w:r>
      <w:r w:rsidR="00D33CDB" w:rsidRPr="002B3CE4">
        <w:rPr>
          <w:color w:val="000000" w:themeColor="text1"/>
        </w:rPr>
        <w:t xml:space="preserve"> quantidade de ingressantes de cor/raça amarela e</w:t>
      </w:r>
      <w:r w:rsidR="00205B32" w:rsidRPr="002B3CE4">
        <w:rPr>
          <w:color w:val="000000" w:themeColor="text1"/>
        </w:rPr>
        <w:t xml:space="preserve"> da</w:t>
      </w:r>
      <w:r w:rsidR="00D33CDB" w:rsidRPr="002B3CE4">
        <w:rPr>
          <w:color w:val="000000" w:themeColor="text1"/>
        </w:rPr>
        <w:t xml:space="preserve"> quantidade de ingressantes de cor/raça indígena –, quantidade de ingressantes com deficiência, transtorno global do desenvolvimento ou altas habilidades/superdotação, quantidade de ingressantes que terminaram o ensino médio em escolas públicas e quantidade de ingressantes que recebem algum tipo de apoio social.</w:t>
      </w:r>
      <w:r w:rsidR="00DA51BD" w:rsidRPr="002B3CE4">
        <w:rPr>
          <w:color w:val="000000" w:themeColor="text1"/>
        </w:rPr>
        <w:t xml:space="preserve"> Essas variáveis estão descritas na </w:t>
      </w:r>
      <w:r w:rsidR="00DA51BD" w:rsidRPr="002B3CE4">
        <w:rPr>
          <w:color w:val="000000" w:themeColor="text1"/>
        </w:rPr>
        <w:fldChar w:fldCharType="begin"/>
      </w:r>
      <w:r w:rsidR="00DA51BD" w:rsidRPr="002B3CE4">
        <w:rPr>
          <w:color w:val="000000" w:themeColor="text1"/>
        </w:rPr>
        <w:instrText xml:space="preserve"> REF _Ref164888701 \h </w:instrText>
      </w:r>
      <w:r w:rsidR="00DA51BD" w:rsidRPr="002B3CE4">
        <w:rPr>
          <w:color w:val="000000" w:themeColor="text1"/>
        </w:rPr>
      </w:r>
      <w:r w:rsidR="00DA51BD"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1</w:t>
      </w:r>
      <w:r w:rsidR="00DA51BD" w:rsidRPr="002B3CE4">
        <w:rPr>
          <w:color w:val="000000" w:themeColor="text1"/>
        </w:rPr>
        <w:fldChar w:fldCharType="end"/>
      </w:r>
      <w:r w:rsidR="00DA51BD" w:rsidRPr="002B3CE4">
        <w:rPr>
          <w:color w:val="000000" w:themeColor="text1"/>
        </w:rPr>
        <w:t xml:space="preserve"> e serão utilizadas na forma de proporção sobre a quantidade total de ingressantes de cada curso, da instituição de ensino superior e em determinado ano.</w:t>
      </w:r>
    </w:p>
    <w:p w14:paraId="390E76A4" w14:textId="77777777" w:rsidR="009071F1" w:rsidRPr="002B3CE4" w:rsidRDefault="009071F1" w:rsidP="0095406A">
      <w:pPr>
        <w:rPr>
          <w:color w:val="000000" w:themeColor="text1"/>
        </w:rPr>
      </w:pPr>
    </w:p>
    <w:p w14:paraId="2B279358" w14:textId="7F7BB006" w:rsidR="00831123" w:rsidRPr="002B3CE4" w:rsidRDefault="00831123" w:rsidP="00831123">
      <w:pPr>
        <w:pStyle w:val="SemEspaamento"/>
        <w:rPr>
          <w:color w:val="000000" w:themeColor="text1"/>
        </w:rPr>
      </w:pPr>
      <w:bookmarkStart w:id="72" w:name="_Ref164888701"/>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1</w:t>
      </w:r>
      <w:r w:rsidRPr="002B3CE4">
        <w:rPr>
          <w:color w:val="000000" w:themeColor="text1"/>
        </w:rPr>
        <w:fldChar w:fldCharType="end"/>
      </w:r>
      <w:bookmarkEnd w:id="72"/>
      <w:r w:rsidRPr="002B3CE4">
        <w:rPr>
          <w:color w:val="000000" w:themeColor="text1"/>
        </w:rPr>
        <w:t xml:space="preserve"> – Descrição das variáveis dependentes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941"/>
      </w:tblGrid>
      <w:tr w:rsidR="002B3CE4" w:rsidRPr="002B3CE4" w14:paraId="73954D66" w14:textId="77777777" w:rsidTr="00494F2E">
        <w:tc>
          <w:tcPr>
            <w:tcW w:w="4253" w:type="dxa"/>
            <w:tcBorders>
              <w:top w:val="single" w:sz="4" w:space="0" w:color="auto"/>
              <w:bottom w:val="single" w:sz="4" w:space="0" w:color="auto"/>
            </w:tcBorders>
            <w:vAlign w:val="center"/>
          </w:tcPr>
          <w:p w14:paraId="084DE14E" w14:textId="273D111E" w:rsidR="009071F1" w:rsidRPr="002B3CE4" w:rsidRDefault="009071F1" w:rsidP="009071F1">
            <w:pPr>
              <w:spacing w:line="240" w:lineRule="auto"/>
              <w:ind w:firstLine="0"/>
              <w:jc w:val="center"/>
              <w:rPr>
                <w:b/>
                <w:bCs/>
                <w:color w:val="000000" w:themeColor="text1"/>
                <w:sz w:val="21"/>
                <w:szCs w:val="21"/>
              </w:rPr>
            </w:pPr>
            <w:r w:rsidRPr="002B3CE4">
              <w:rPr>
                <w:b/>
                <w:bCs/>
                <w:color w:val="000000" w:themeColor="text1"/>
                <w:sz w:val="21"/>
                <w:szCs w:val="21"/>
              </w:rPr>
              <w:t>Variável</w:t>
            </w:r>
          </w:p>
        </w:tc>
        <w:tc>
          <w:tcPr>
            <w:tcW w:w="5941" w:type="dxa"/>
            <w:tcBorders>
              <w:top w:val="single" w:sz="4" w:space="0" w:color="auto"/>
              <w:bottom w:val="single" w:sz="4" w:space="0" w:color="auto"/>
            </w:tcBorders>
            <w:vAlign w:val="center"/>
          </w:tcPr>
          <w:p w14:paraId="2EC91772" w14:textId="230C503E" w:rsidR="009071F1" w:rsidRPr="002B3CE4" w:rsidRDefault="009071F1" w:rsidP="009071F1">
            <w:pPr>
              <w:spacing w:line="240" w:lineRule="auto"/>
              <w:ind w:firstLine="0"/>
              <w:jc w:val="center"/>
              <w:rPr>
                <w:b/>
                <w:bCs/>
                <w:color w:val="000000" w:themeColor="text1"/>
                <w:sz w:val="21"/>
                <w:szCs w:val="21"/>
              </w:rPr>
            </w:pPr>
            <w:r w:rsidRPr="002B3CE4">
              <w:rPr>
                <w:b/>
                <w:bCs/>
                <w:color w:val="000000" w:themeColor="text1"/>
                <w:sz w:val="21"/>
                <w:szCs w:val="21"/>
              </w:rPr>
              <w:t>Descrição</w:t>
            </w:r>
          </w:p>
        </w:tc>
      </w:tr>
      <w:tr w:rsidR="002B3CE4" w:rsidRPr="002B3CE4" w14:paraId="04329F64" w14:textId="77777777" w:rsidTr="00494F2E">
        <w:tc>
          <w:tcPr>
            <w:tcW w:w="4253" w:type="dxa"/>
            <w:tcBorders>
              <w:top w:val="single" w:sz="4" w:space="0" w:color="auto"/>
            </w:tcBorders>
            <w:vAlign w:val="center"/>
          </w:tcPr>
          <w:p w14:paraId="41C72BDB" w14:textId="198488E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Gênero</w:t>
            </w:r>
          </w:p>
        </w:tc>
        <w:tc>
          <w:tcPr>
            <w:tcW w:w="5941" w:type="dxa"/>
            <w:tcBorders>
              <w:top w:val="single" w:sz="4" w:space="0" w:color="auto"/>
            </w:tcBorders>
            <w:vAlign w:val="center"/>
          </w:tcPr>
          <w:p w14:paraId="10EA3652" w14:textId="457639F2"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do sexo feminino</w:t>
            </w:r>
          </w:p>
        </w:tc>
      </w:tr>
      <w:tr w:rsidR="002B3CE4" w:rsidRPr="002B3CE4" w14:paraId="52E89F14" w14:textId="77777777" w:rsidTr="00494F2E">
        <w:tc>
          <w:tcPr>
            <w:tcW w:w="4253" w:type="dxa"/>
            <w:vAlign w:val="center"/>
          </w:tcPr>
          <w:p w14:paraId="25196A44" w14:textId="56F7DB19"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Cor/raça</w:t>
            </w:r>
          </w:p>
        </w:tc>
        <w:tc>
          <w:tcPr>
            <w:tcW w:w="5941" w:type="dxa"/>
            <w:vAlign w:val="center"/>
          </w:tcPr>
          <w:p w14:paraId="5B0E6940" w14:textId="6F9F8D39"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não-brancos (</w:t>
            </w:r>
            <w:r w:rsidR="00F758AA" w:rsidRPr="002B3CE4">
              <w:rPr>
                <w:color w:val="000000" w:themeColor="text1"/>
                <w:sz w:val="21"/>
                <w:szCs w:val="21"/>
              </w:rPr>
              <w:t xml:space="preserve">somatório de </w:t>
            </w:r>
            <w:r w:rsidRPr="002B3CE4">
              <w:rPr>
                <w:color w:val="000000" w:themeColor="text1"/>
                <w:sz w:val="21"/>
                <w:szCs w:val="21"/>
              </w:rPr>
              <w:t>pretos, pardos, amarelos e indígenas)</w:t>
            </w:r>
          </w:p>
        </w:tc>
      </w:tr>
      <w:tr w:rsidR="002B3CE4" w:rsidRPr="002B3CE4" w14:paraId="7EB4BA61" w14:textId="77777777" w:rsidTr="00494F2E">
        <w:tc>
          <w:tcPr>
            <w:tcW w:w="4253" w:type="dxa"/>
            <w:vAlign w:val="center"/>
          </w:tcPr>
          <w:p w14:paraId="412BB282" w14:textId="65572B36"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Idade</w:t>
            </w:r>
          </w:p>
        </w:tc>
        <w:tc>
          <w:tcPr>
            <w:tcW w:w="5941" w:type="dxa"/>
            <w:vAlign w:val="center"/>
          </w:tcPr>
          <w:p w14:paraId="446C02D0" w14:textId="74DB01BB"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com até 17 anos; percentual de ingressantes entre 18 e 24 anos; e percentual de ingressantes entre 25 e 29 anos</w:t>
            </w:r>
          </w:p>
        </w:tc>
      </w:tr>
      <w:tr w:rsidR="002B3CE4" w:rsidRPr="002B3CE4" w14:paraId="3E2C52F9" w14:textId="77777777" w:rsidTr="00494F2E">
        <w:tc>
          <w:tcPr>
            <w:tcW w:w="4253" w:type="dxa"/>
            <w:vAlign w:val="center"/>
          </w:tcPr>
          <w:p w14:paraId="765F0CC0" w14:textId="4BE3A8D0"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Deficiência</w:t>
            </w:r>
          </w:p>
        </w:tc>
        <w:tc>
          <w:tcPr>
            <w:tcW w:w="5941" w:type="dxa"/>
            <w:vAlign w:val="center"/>
          </w:tcPr>
          <w:p w14:paraId="37792925" w14:textId="32921584"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que possuem alguma deficiência, transtorno global de desenvolvimento ou altas habilidades/superdotação</w:t>
            </w:r>
          </w:p>
        </w:tc>
      </w:tr>
      <w:tr w:rsidR="002B3CE4" w:rsidRPr="002B3CE4" w14:paraId="3EFF4687" w14:textId="77777777" w:rsidTr="00494F2E">
        <w:tc>
          <w:tcPr>
            <w:tcW w:w="4253" w:type="dxa"/>
            <w:vAlign w:val="center"/>
          </w:tcPr>
          <w:p w14:paraId="4577EED4" w14:textId="09D647B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Escola pública</w:t>
            </w:r>
          </w:p>
        </w:tc>
        <w:tc>
          <w:tcPr>
            <w:tcW w:w="5941" w:type="dxa"/>
            <w:vAlign w:val="center"/>
          </w:tcPr>
          <w:p w14:paraId="251202B9" w14:textId="68F1357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que terminaram o ensino médio em escolas públicas</w:t>
            </w:r>
          </w:p>
        </w:tc>
      </w:tr>
      <w:tr w:rsidR="002B3CE4" w:rsidRPr="002B3CE4" w14:paraId="774FDB31" w14:textId="77777777" w:rsidTr="00494F2E">
        <w:tc>
          <w:tcPr>
            <w:tcW w:w="4253" w:type="dxa"/>
            <w:vAlign w:val="center"/>
          </w:tcPr>
          <w:p w14:paraId="62418248" w14:textId="79DE3EBD"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Apoio social</w:t>
            </w:r>
          </w:p>
        </w:tc>
        <w:tc>
          <w:tcPr>
            <w:tcW w:w="5941" w:type="dxa"/>
            <w:vAlign w:val="center"/>
          </w:tcPr>
          <w:p w14:paraId="062FEAD0" w14:textId="040E4C03" w:rsidR="009071F1" w:rsidRPr="002B3CE4" w:rsidRDefault="009071F1" w:rsidP="00831123">
            <w:pPr>
              <w:keepNext/>
              <w:spacing w:line="240" w:lineRule="auto"/>
              <w:ind w:firstLine="0"/>
              <w:jc w:val="center"/>
              <w:rPr>
                <w:color w:val="000000" w:themeColor="text1"/>
                <w:sz w:val="21"/>
                <w:szCs w:val="21"/>
              </w:rPr>
            </w:pPr>
            <w:r w:rsidRPr="002B3CE4">
              <w:rPr>
                <w:color w:val="000000" w:themeColor="text1"/>
                <w:sz w:val="21"/>
                <w:szCs w:val="21"/>
              </w:rPr>
              <w:t>Percentual de ingressantes que receberam algum tipo de apoio social</w:t>
            </w:r>
          </w:p>
        </w:tc>
      </w:tr>
    </w:tbl>
    <w:p w14:paraId="070ED40F" w14:textId="53C52307" w:rsidR="009071F1" w:rsidRPr="002B3CE4" w:rsidRDefault="00831123" w:rsidP="00831123">
      <w:pPr>
        <w:pStyle w:val="Legenda"/>
      </w:pPr>
      <w:r w:rsidRPr="002B3CE4">
        <w:t xml:space="preserve">Fonte: Microdados do Censo do Ensino Superior </w:t>
      </w:r>
      <w:r w:rsidRPr="002B3CE4">
        <w:fldChar w:fldCharType="begin"/>
      </w:r>
      <w:r w:rsidRPr="002B3CE4">
        <w:instrText xml:space="preserve"> ADDIN ZOTERO_ITEM CSL_CITATION {"citationID":"VBnblen3","properties":{"formattedCitation":"(INEP,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Pr="002B3CE4">
        <w:fldChar w:fldCharType="separate"/>
      </w:r>
      <w:r w:rsidRPr="002B3CE4">
        <w:rPr>
          <w:noProof/>
        </w:rPr>
        <w:t>(INEP, 2023d)</w:t>
      </w:r>
      <w:r w:rsidRPr="002B3CE4">
        <w:fldChar w:fldCharType="end"/>
      </w:r>
      <w:r w:rsidRPr="002B3CE4">
        <w:t>. Elaboração própria.</w:t>
      </w:r>
    </w:p>
    <w:p w14:paraId="4BDAB180" w14:textId="77777777" w:rsidR="00494F2E" w:rsidRPr="002B3CE4" w:rsidRDefault="00494F2E" w:rsidP="00DA51BD">
      <w:pPr>
        <w:ind w:firstLine="0"/>
        <w:rPr>
          <w:color w:val="000000" w:themeColor="text1"/>
        </w:rPr>
      </w:pPr>
    </w:p>
    <w:p w14:paraId="4D3EDE27" w14:textId="6351722A" w:rsidR="006D3230" w:rsidRPr="002B3CE4" w:rsidRDefault="006D3230" w:rsidP="00C11BD7">
      <w:pPr>
        <w:pStyle w:val="Ttulo2"/>
      </w:pPr>
      <w:r w:rsidRPr="002B3CE4">
        <w:t>Estatísticas descritivas</w:t>
      </w:r>
    </w:p>
    <w:p w14:paraId="4CCDFC31" w14:textId="77777777" w:rsidR="006D3230" w:rsidRPr="002B3CE4" w:rsidRDefault="006D3230" w:rsidP="006D3230">
      <w:pPr>
        <w:rPr>
          <w:color w:val="000000" w:themeColor="text1"/>
        </w:rPr>
      </w:pPr>
    </w:p>
    <w:p w14:paraId="7A2F9401" w14:textId="59756D81" w:rsidR="0095406A" w:rsidRPr="002B3CE4" w:rsidRDefault="00783D73" w:rsidP="00783D73">
      <w:pPr>
        <w:rPr>
          <w:color w:val="000000" w:themeColor="text1"/>
        </w:rPr>
      </w:pPr>
      <w:r w:rsidRPr="002B3CE4">
        <w:rPr>
          <w:color w:val="000000" w:themeColor="text1"/>
        </w:rPr>
        <w:t xml:space="preserve">A </w:t>
      </w:r>
      <w:r w:rsidR="00321C24" w:rsidRPr="002B3CE4">
        <w:rPr>
          <w:color w:val="000000" w:themeColor="text1"/>
        </w:rPr>
        <w:fldChar w:fldCharType="begin"/>
      </w:r>
      <w:r w:rsidR="00321C24" w:rsidRPr="002B3CE4">
        <w:rPr>
          <w:color w:val="000000" w:themeColor="text1"/>
        </w:rPr>
        <w:instrText xml:space="preserve"> REF _Ref164369991 \h </w:instrText>
      </w:r>
      <w:r w:rsidR="00321C24" w:rsidRPr="002B3CE4">
        <w:rPr>
          <w:color w:val="000000" w:themeColor="text1"/>
        </w:rPr>
      </w:r>
      <w:r w:rsidR="00321C24"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2</w:t>
      </w:r>
      <w:r w:rsidR="00321C24" w:rsidRPr="002B3CE4">
        <w:rPr>
          <w:color w:val="000000" w:themeColor="text1"/>
        </w:rPr>
        <w:fldChar w:fldCharType="end"/>
      </w:r>
      <w:r w:rsidRPr="002B3CE4">
        <w:rPr>
          <w:color w:val="000000" w:themeColor="text1"/>
        </w:rPr>
        <w:t xml:space="preserve"> apresenta a expansão gradual do SISU nas instituições públicas brasileiras. Em 2010, existiam 207 instituições públicas, entre federais e estaduais. Dessas, apenas 28,5%, ou seja, 59 instituições adotaram o SISU no primeiro ano. Já em 2022, das 249 </w:t>
      </w:r>
      <w:r w:rsidR="00126FAF" w:rsidRPr="002B3CE4">
        <w:rPr>
          <w:color w:val="000000" w:themeColor="text1"/>
        </w:rPr>
        <w:t>instituições de ensino superior</w:t>
      </w:r>
      <w:r w:rsidRPr="002B3CE4">
        <w:rPr>
          <w:color w:val="000000" w:themeColor="text1"/>
        </w:rPr>
        <w:t xml:space="preserve"> elegíveis para implementar o sistema de ingresso centralizado, pouco mais de 50% (128 instituições) adotaram o SISU. Considerando apenas as instituições federais, eram 99 em 2010, sendo que 54,5% utilizaram o SISU como meio de ingresso para seus cursos. Em 2022, o sistema de ensino superior brasileiro possuía 118 instituições de ensino superior federais, das quais 97 dessas adotaram o SISU.</w:t>
      </w:r>
    </w:p>
    <w:p w14:paraId="288303E4" w14:textId="77777777" w:rsidR="00783D73" w:rsidRPr="002B3CE4" w:rsidRDefault="00783D73" w:rsidP="00783D73">
      <w:pPr>
        <w:rPr>
          <w:color w:val="000000" w:themeColor="text1"/>
        </w:rPr>
      </w:pPr>
    </w:p>
    <w:p w14:paraId="44D7F92A" w14:textId="3A731A74" w:rsidR="003E431E" w:rsidRPr="002B3CE4" w:rsidRDefault="003E431E" w:rsidP="00AF512E">
      <w:pPr>
        <w:pStyle w:val="SemEspaamento"/>
        <w:rPr>
          <w:color w:val="000000" w:themeColor="text1"/>
        </w:rPr>
      </w:pPr>
      <w:bookmarkStart w:id="73" w:name="_Ref164369991"/>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2</w:t>
      </w:r>
      <w:r w:rsidRPr="002B3CE4">
        <w:rPr>
          <w:color w:val="000000" w:themeColor="text1"/>
        </w:rPr>
        <w:fldChar w:fldCharType="end"/>
      </w:r>
      <w:bookmarkEnd w:id="73"/>
      <w:r w:rsidRPr="002B3CE4">
        <w:rPr>
          <w:color w:val="000000" w:themeColor="text1"/>
        </w:rPr>
        <w:t xml:space="preserve"> – Expansão do SISU nas Instituições de Ensino Superior Brasileiras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456"/>
        <w:gridCol w:w="1456"/>
        <w:gridCol w:w="1456"/>
        <w:gridCol w:w="1456"/>
        <w:gridCol w:w="1457"/>
        <w:gridCol w:w="1457"/>
      </w:tblGrid>
      <w:tr w:rsidR="002B3CE4" w:rsidRPr="002B3CE4" w14:paraId="4021E4A5" w14:textId="77777777" w:rsidTr="000403A1">
        <w:tc>
          <w:tcPr>
            <w:tcW w:w="1456" w:type="dxa"/>
            <w:tcBorders>
              <w:top w:val="single" w:sz="4" w:space="0" w:color="auto"/>
            </w:tcBorders>
            <w:vAlign w:val="center"/>
          </w:tcPr>
          <w:p w14:paraId="40428552" w14:textId="77777777" w:rsidR="00783D73" w:rsidRPr="002B3CE4" w:rsidRDefault="00783D73" w:rsidP="000403A1">
            <w:pPr>
              <w:spacing w:line="240" w:lineRule="auto"/>
              <w:ind w:firstLine="0"/>
              <w:jc w:val="center"/>
              <w:rPr>
                <w:b/>
                <w:bCs/>
                <w:color w:val="000000" w:themeColor="text1"/>
                <w:sz w:val="21"/>
                <w:szCs w:val="21"/>
              </w:rPr>
            </w:pPr>
          </w:p>
        </w:tc>
        <w:tc>
          <w:tcPr>
            <w:tcW w:w="4368" w:type="dxa"/>
            <w:gridSpan w:val="3"/>
            <w:tcBorders>
              <w:top w:val="single" w:sz="4" w:space="0" w:color="auto"/>
              <w:bottom w:val="single" w:sz="4" w:space="0" w:color="auto"/>
            </w:tcBorders>
            <w:vAlign w:val="center"/>
          </w:tcPr>
          <w:p w14:paraId="32AA86CC" w14:textId="543CD7BE"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 Públicas</w:t>
            </w:r>
          </w:p>
        </w:tc>
        <w:tc>
          <w:tcPr>
            <w:tcW w:w="4370" w:type="dxa"/>
            <w:gridSpan w:val="3"/>
            <w:tcBorders>
              <w:top w:val="single" w:sz="4" w:space="0" w:color="auto"/>
              <w:bottom w:val="single" w:sz="4" w:space="0" w:color="auto"/>
            </w:tcBorders>
            <w:vAlign w:val="center"/>
          </w:tcPr>
          <w:p w14:paraId="3977B32F" w14:textId="7E67FC8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 Federais</w:t>
            </w:r>
          </w:p>
        </w:tc>
      </w:tr>
      <w:tr w:rsidR="002B3CE4" w:rsidRPr="002B3CE4" w14:paraId="034F2C49" w14:textId="77777777" w:rsidTr="000403A1">
        <w:tc>
          <w:tcPr>
            <w:tcW w:w="1456" w:type="dxa"/>
            <w:tcBorders>
              <w:bottom w:val="single" w:sz="4" w:space="0" w:color="auto"/>
            </w:tcBorders>
            <w:vAlign w:val="center"/>
          </w:tcPr>
          <w:p w14:paraId="6F4D6E39" w14:textId="77777777" w:rsidR="00783D73" w:rsidRPr="002B3CE4" w:rsidRDefault="00783D73" w:rsidP="000403A1">
            <w:pPr>
              <w:spacing w:line="240" w:lineRule="auto"/>
              <w:ind w:firstLine="0"/>
              <w:jc w:val="center"/>
              <w:rPr>
                <w:b/>
                <w:bCs/>
                <w:color w:val="000000" w:themeColor="text1"/>
                <w:sz w:val="21"/>
                <w:szCs w:val="21"/>
              </w:rPr>
            </w:pPr>
          </w:p>
        </w:tc>
        <w:tc>
          <w:tcPr>
            <w:tcW w:w="1456" w:type="dxa"/>
            <w:tcBorders>
              <w:bottom w:val="single" w:sz="4" w:space="0" w:color="auto"/>
            </w:tcBorders>
            <w:vAlign w:val="center"/>
          </w:tcPr>
          <w:p w14:paraId="088A6A36" w14:textId="22A9BA95" w:rsidR="00783D73" w:rsidRPr="002B3CE4" w:rsidRDefault="00EE6DB5"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w:t>
            </w:r>
          </w:p>
        </w:tc>
        <w:tc>
          <w:tcPr>
            <w:tcW w:w="1456" w:type="dxa"/>
            <w:tcBorders>
              <w:top w:val="single" w:sz="4" w:space="0" w:color="auto"/>
              <w:bottom w:val="single" w:sz="4" w:space="0" w:color="auto"/>
            </w:tcBorders>
            <w:vAlign w:val="center"/>
          </w:tcPr>
          <w:p w14:paraId="41194381" w14:textId="1718A3E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Vagas %</w:t>
            </w:r>
          </w:p>
        </w:tc>
        <w:tc>
          <w:tcPr>
            <w:tcW w:w="1456" w:type="dxa"/>
            <w:tcBorders>
              <w:top w:val="single" w:sz="4" w:space="0" w:color="auto"/>
              <w:bottom w:val="single" w:sz="4" w:space="0" w:color="auto"/>
            </w:tcBorders>
            <w:vAlign w:val="center"/>
          </w:tcPr>
          <w:p w14:paraId="013F73F3" w14:textId="15A95F72"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Cursos %</w:t>
            </w:r>
          </w:p>
        </w:tc>
        <w:tc>
          <w:tcPr>
            <w:tcW w:w="1456" w:type="dxa"/>
            <w:tcBorders>
              <w:top w:val="single" w:sz="4" w:space="0" w:color="auto"/>
              <w:bottom w:val="single" w:sz="4" w:space="0" w:color="auto"/>
            </w:tcBorders>
            <w:vAlign w:val="center"/>
          </w:tcPr>
          <w:p w14:paraId="7A4FDAB6" w14:textId="05E2E811"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w:t>
            </w:r>
          </w:p>
        </w:tc>
        <w:tc>
          <w:tcPr>
            <w:tcW w:w="1457" w:type="dxa"/>
            <w:tcBorders>
              <w:top w:val="single" w:sz="4" w:space="0" w:color="auto"/>
              <w:bottom w:val="single" w:sz="4" w:space="0" w:color="auto"/>
            </w:tcBorders>
            <w:vAlign w:val="center"/>
          </w:tcPr>
          <w:p w14:paraId="6486631D" w14:textId="014E0D6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Vagas %</w:t>
            </w:r>
          </w:p>
        </w:tc>
        <w:tc>
          <w:tcPr>
            <w:tcW w:w="1457" w:type="dxa"/>
            <w:tcBorders>
              <w:top w:val="single" w:sz="4" w:space="0" w:color="auto"/>
              <w:bottom w:val="single" w:sz="4" w:space="0" w:color="auto"/>
            </w:tcBorders>
            <w:vAlign w:val="center"/>
          </w:tcPr>
          <w:p w14:paraId="1295439A" w14:textId="477A44D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Cursos %</w:t>
            </w:r>
          </w:p>
        </w:tc>
      </w:tr>
      <w:tr w:rsidR="002B3CE4" w:rsidRPr="002B3CE4" w14:paraId="59C85338" w14:textId="77777777" w:rsidTr="000403A1">
        <w:tc>
          <w:tcPr>
            <w:tcW w:w="1456" w:type="dxa"/>
            <w:tcBorders>
              <w:top w:val="single" w:sz="4" w:space="0" w:color="auto"/>
            </w:tcBorders>
            <w:vAlign w:val="center"/>
          </w:tcPr>
          <w:p w14:paraId="0F62AEFC" w14:textId="5AAD649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2010</w:t>
            </w:r>
          </w:p>
        </w:tc>
        <w:tc>
          <w:tcPr>
            <w:tcW w:w="1456" w:type="dxa"/>
            <w:tcBorders>
              <w:top w:val="single" w:sz="4" w:space="0" w:color="auto"/>
            </w:tcBorders>
            <w:vAlign w:val="center"/>
          </w:tcPr>
          <w:p w14:paraId="57DFB172" w14:textId="157D2AB3"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59</w:t>
            </w:r>
          </w:p>
        </w:tc>
        <w:tc>
          <w:tcPr>
            <w:tcW w:w="1456" w:type="dxa"/>
            <w:tcBorders>
              <w:top w:val="single" w:sz="4" w:space="0" w:color="auto"/>
            </w:tcBorders>
            <w:vAlign w:val="center"/>
          </w:tcPr>
          <w:p w14:paraId="3BA7403A" w14:textId="53C81EC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8,63</w:t>
            </w:r>
          </w:p>
        </w:tc>
        <w:tc>
          <w:tcPr>
            <w:tcW w:w="1456" w:type="dxa"/>
            <w:tcBorders>
              <w:top w:val="single" w:sz="4" w:space="0" w:color="auto"/>
            </w:tcBorders>
            <w:vAlign w:val="center"/>
          </w:tcPr>
          <w:p w14:paraId="1A57B46F" w14:textId="2750F03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14,4</w:t>
            </w:r>
          </w:p>
        </w:tc>
        <w:tc>
          <w:tcPr>
            <w:tcW w:w="1456" w:type="dxa"/>
            <w:tcBorders>
              <w:top w:val="single" w:sz="4" w:space="0" w:color="auto"/>
            </w:tcBorders>
            <w:vAlign w:val="center"/>
          </w:tcPr>
          <w:p w14:paraId="31B1C51E" w14:textId="2E9DBF8F"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54</w:t>
            </w:r>
          </w:p>
        </w:tc>
        <w:tc>
          <w:tcPr>
            <w:tcW w:w="1457" w:type="dxa"/>
            <w:tcBorders>
              <w:top w:val="single" w:sz="4" w:space="0" w:color="auto"/>
            </w:tcBorders>
            <w:vAlign w:val="center"/>
          </w:tcPr>
          <w:p w14:paraId="0BE3CB9F" w14:textId="35669223"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13,5</w:t>
            </w:r>
          </w:p>
        </w:tc>
        <w:tc>
          <w:tcPr>
            <w:tcW w:w="1457" w:type="dxa"/>
            <w:tcBorders>
              <w:top w:val="single" w:sz="4" w:space="0" w:color="auto"/>
            </w:tcBorders>
            <w:vAlign w:val="center"/>
          </w:tcPr>
          <w:p w14:paraId="3D073D52" w14:textId="6F9D2FD1"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23,3</w:t>
            </w:r>
          </w:p>
        </w:tc>
      </w:tr>
      <w:tr w:rsidR="002B3CE4" w:rsidRPr="002B3CE4" w14:paraId="3799E62A" w14:textId="77777777" w:rsidTr="000403A1">
        <w:tc>
          <w:tcPr>
            <w:tcW w:w="1456" w:type="dxa"/>
            <w:vAlign w:val="center"/>
          </w:tcPr>
          <w:p w14:paraId="752D82C7" w14:textId="59E737BB"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2011</w:t>
            </w:r>
          </w:p>
        </w:tc>
        <w:tc>
          <w:tcPr>
            <w:tcW w:w="1456" w:type="dxa"/>
            <w:vAlign w:val="center"/>
          </w:tcPr>
          <w:p w14:paraId="6DFEFAA9" w14:textId="4D68F540"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83</w:t>
            </w:r>
          </w:p>
        </w:tc>
        <w:tc>
          <w:tcPr>
            <w:tcW w:w="1456" w:type="dxa"/>
            <w:vAlign w:val="center"/>
          </w:tcPr>
          <w:p w14:paraId="69E314A9" w14:textId="1D860021"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13,8</w:t>
            </w:r>
          </w:p>
        </w:tc>
        <w:tc>
          <w:tcPr>
            <w:tcW w:w="1456" w:type="dxa"/>
            <w:vAlign w:val="center"/>
          </w:tcPr>
          <w:p w14:paraId="479C8D8E" w14:textId="3C4230D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26,2</w:t>
            </w:r>
          </w:p>
        </w:tc>
        <w:tc>
          <w:tcPr>
            <w:tcW w:w="1456" w:type="dxa"/>
            <w:vAlign w:val="center"/>
          </w:tcPr>
          <w:p w14:paraId="5BEF6B95" w14:textId="40E60DB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77</w:t>
            </w:r>
          </w:p>
        </w:tc>
        <w:tc>
          <w:tcPr>
            <w:tcW w:w="1457" w:type="dxa"/>
            <w:vAlign w:val="center"/>
          </w:tcPr>
          <w:p w14:paraId="0AFF1BA8" w14:textId="428BAC1F"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21,2</w:t>
            </w:r>
          </w:p>
        </w:tc>
        <w:tc>
          <w:tcPr>
            <w:tcW w:w="1457" w:type="dxa"/>
            <w:vAlign w:val="center"/>
          </w:tcPr>
          <w:p w14:paraId="77D4BE6A" w14:textId="69729B50"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40,2</w:t>
            </w:r>
          </w:p>
        </w:tc>
      </w:tr>
      <w:tr w:rsidR="002B3CE4" w:rsidRPr="002B3CE4" w14:paraId="422ED6AF" w14:textId="77777777" w:rsidTr="000403A1">
        <w:tc>
          <w:tcPr>
            <w:tcW w:w="1456" w:type="dxa"/>
            <w:vAlign w:val="center"/>
          </w:tcPr>
          <w:p w14:paraId="261FA443" w14:textId="719DE3AD"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2012</w:t>
            </w:r>
          </w:p>
        </w:tc>
        <w:tc>
          <w:tcPr>
            <w:tcW w:w="1456" w:type="dxa"/>
            <w:vAlign w:val="center"/>
          </w:tcPr>
          <w:p w14:paraId="26ED715D" w14:textId="34FFEC81"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95</w:t>
            </w:r>
          </w:p>
        </w:tc>
        <w:tc>
          <w:tcPr>
            <w:tcW w:w="1456" w:type="dxa"/>
            <w:vAlign w:val="center"/>
          </w:tcPr>
          <w:p w14:paraId="7E22BA26" w14:textId="0C50550C"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15,4</w:t>
            </w:r>
          </w:p>
        </w:tc>
        <w:tc>
          <w:tcPr>
            <w:tcW w:w="1456" w:type="dxa"/>
            <w:vAlign w:val="center"/>
          </w:tcPr>
          <w:p w14:paraId="154C3AF2" w14:textId="65779CC0"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30,7</w:t>
            </w:r>
          </w:p>
        </w:tc>
        <w:tc>
          <w:tcPr>
            <w:tcW w:w="1456" w:type="dxa"/>
            <w:vAlign w:val="center"/>
          </w:tcPr>
          <w:p w14:paraId="287E020C" w14:textId="6C1C663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82</w:t>
            </w:r>
          </w:p>
        </w:tc>
        <w:tc>
          <w:tcPr>
            <w:tcW w:w="1457" w:type="dxa"/>
            <w:vAlign w:val="center"/>
          </w:tcPr>
          <w:p w14:paraId="05215FAE" w14:textId="3042C4F9"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24,2</w:t>
            </w:r>
          </w:p>
        </w:tc>
        <w:tc>
          <w:tcPr>
            <w:tcW w:w="1457" w:type="dxa"/>
            <w:vAlign w:val="center"/>
          </w:tcPr>
          <w:p w14:paraId="6C60371A" w14:textId="133B1C6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45,2</w:t>
            </w:r>
          </w:p>
        </w:tc>
      </w:tr>
      <w:tr w:rsidR="002B3CE4" w:rsidRPr="002B3CE4" w14:paraId="3071E149" w14:textId="77777777" w:rsidTr="000403A1">
        <w:tc>
          <w:tcPr>
            <w:tcW w:w="1456" w:type="dxa"/>
            <w:vAlign w:val="center"/>
          </w:tcPr>
          <w:p w14:paraId="19EEC32E" w14:textId="0846B4C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2013</w:t>
            </w:r>
          </w:p>
        </w:tc>
        <w:tc>
          <w:tcPr>
            <w:tcW w:w="1456" w:type="dxa"/>
            <w:vAlign w:val="center"/>
          </w:tcPr>
          <w:p w14:paraId="77C279C0" w14:textId="74080C10"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101</w:t>
            </w:r>
          </w:p>
        </w:tc>
        <w:tc>
          <w:tcPr>
            <w:tcW w:w="1456" w:type="dxa"/>
            <w:vAlign w:val="center"/>
          </w:tcPr>
          <w:p w14:paraId="7AC5A3DF" w14:textId="0FBB822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13,5</w:t>
            </w:r>
          </w:p>
        </w:tc>
        <w:tc>
          <w:tcPr>
            <w:tcW w:w="1456" w:type="dxa"/>
            <w:vAlign w:val="center"/>
          </w:tcPr>
          <w:p w14:paraId="0B2C9C39" w14:textId="54C41AF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35,4</w:t>
            </w:r>
          </w:p>
        </w:tc>
        <w:tc>
          <w:tcPr>
            <w:tcW w:w="1456" w:type="dxa"/>
            <w:vAlign w:val="center"/>
          </w:tcPr>
          <w:p w14:paraId="4971F413" w14:textId="271667A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84</w:t>
            </w:r>
          </w:p>
        </w:tc>
        <w:tc>
          <w:tcPr>
            <w:tcW w:w="1457" w:type="dxa"/>
            <w:vAlign w:val="center"/>
          </w:tcPr>
          <w:p w14:paraId="33AD4DAD" w14:textId="2915EAE7"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18,1</w:t>
            </w:r>
          </w:p>
        </w:tc>
        <w:tc>
          <w:tcPr>
            <w:tcW w:w="1457" w:type="dxa"/>
            <w:vAlign w:val="center"/>
          </w:tcPr>
          <w:p w14:paraId="1A89B859" w14:textId="47FDBFB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49,6</w:t>
            </w:r>
          </w:p>
        </w:tc>
      </w:tr>
      <w:tr w:rsidR="002B3CE4" w:rsidRPr="002B3CE4" w14:paraId="6D8A4E98" w14:textId="77777777" w:rsidTr="000403A1">
        <w:tc>
          <w:tcPr>
            <w:tcW w:w="1456" w:type="dxa"/>
            <w:vAlign w:val="center"/>
          </w:tcPr>
          <w:p w14:paraId="1BDC74C7" w14:textId="00C5EA8D"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2014</w:t>
            </w:r>
          </w:p>
        </w:tc>
        <w:tc>
          <w:tcPr>
            <w:tcW w:w="1456" w:type="dxa"/>
            <w:vAlign w:val="center"/>
          </w:tcPr>
          <w:p w14:paraId="7378C62A" w14:textId="0483B46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118</w:t>
            </w:r>
          </w:p>
        </w:tc>
        <w:tc>
          <w:tcPr>
            <w:tcW w:w="1456" w:type="dxa"/>
            <w:vAlign w:val="center"/>
          </w:tcPr>
          <w:p w14:paraId="7B572B38" w14:textId="11B391A8"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13,8</w:t>
            </w:r>
          </w:p>
        </w:tc>
        <w:tc>
          <w:tcPr>
            <w:tcW w:w="1456" w:type="dxa"/>
            <w:vAlign w:val="center"/>
          </w:tcPr>
          <w:p w14:paraId="5A220E2F" w14:textId="62D402A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43,2</w:t>
            </w:r>
          </w:p>
        </w:tc>
        <w:tc>
          <w:tcPr>
            <w:tcW w:w="1456" w:type="dxa"/>
            <w:vAlign w:val="center"/>
          </w:tcPr>
          <w:p w14:paraId="6787113D" w14:textId="3F597ED8"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99</w:t>
            </w:r>
          </w:p>
        </w:tc>
        <w:tc>
          <w:tcPr>
            <w:tcW w:w="1457" w:type="dxa"/>
            <w:vAlign w:val="center"/>
          </w:tcPr>
          <w:p w14:paraId="43AD4E24" w14:textId="53ABE50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18,9</w:t>
            </w:r>
          </w:p>
        </w:tc>
        <w:tc>
          <w:tcPr>
            <w:tcW w:w="1457" w:type="dxa"/>
            <w:vAlign w:val="center"/>
          </w:tcPr>
          <w:p w14:paraId="6A9B9404" w14:textId="35696CBA"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62,0</w:t>
            </w:r>
          </w:p>
        </w:tc>
      </w:tr>
      <w:tr w:rsidR="002B3CE4" w:rsidRPr="002B3CE4" w14:paraId="1B0800C8" w14:textId="77777777" w:rsidTr="000403A1">
        <w:tc>
          <w:tcPr>
            <w:tcW w:w="1456" w:type="dxa"/>
            <w:vAlign w:val="center"/>
          </w:tcPr>
          <w:p w14:paraId="6DF601B2" w14:textId="09CA412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2015</w:t>
            </w:r>
          </w:p>
        </w:tc>
        <w:tc>
          <w:tcPr>
            <w:tcW w:w="1456" w:type="dxa"/>
            <w:vAlign w:val="center"/>
          </w:tcPr>
          <w:p w14:paraId="11ABF9D6" w14:textId="72A0222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130</w:t>
            </w:r>
          </w:p>
        </w:tc>
        <w:tc>
          <w:tcPr>
            <w:tcW w:w="1456" w:type="dxa"/>
            <w:vAlign w:val="center"/>
          </w:tcPr>
          <w:p w14:paraId="0D9C3713" w14:textId="7FD0A84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15,3</w:t>
            </w:r>
          </w:p>
        </w:tc>
        <w:tc>
          <w:tcPr>
            <w:tcW w:w="1456" w:type="dxa"/>
            <w:vAlign w:val="center"/>
          </w:tcPr>
          <w:p w14:paraId="3CF98D73" w14:textId="77306176"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51,0</w:t>
            </w:r>
          </w:p>
        </w:tc>
        <w:tc>
          <w:tcPr>
            <w:tcW w:w="1456" w:type="dxa"/>
            <w:vAlign w:val="center"/>
          </w:tcPr>
          <w:p w14:paraId="4CB43B6F" w14:textId="23DC553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101</w:t>
            </w:r>
          </w:p>
        </w:tc>
        <w:tc>
          <w:tcPr>
            <w:tcW w:w="1457" w:type="dxa"/>
            <w:vAlign w:val="center"/>
          </w:tcPr>
          <w:p w14:paraId="3958F62E" w14:textId="2674436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20,0</w:t>
            </w:r>
          </w:p>
        </w:tc>
        <w:tc>
          <w:tcPr>
            <w:tcW w:w="1457" w:type="dxa"/>
            <w:vAlign w:val="center"/>
          </w:tcPr>
          <w:p w14:paraId="24E908EC" w14:textId="63715E0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68,2</w:t>
            </w:r>
          </w:p>
        </w:tc>
      </w:tr>
      <w:tr w:rsidR="002B3CE4" w:rsidRPr="002B3CE4" w14:paraId="79619055" w14:textId="77777777" w:rsidTr="000403A1">
        <w:tc>
          <w:tcPr>
            <w:tcW w:w="1456" w:type="dxa"/>
            <w:vAlign w:val="center"/>
          </w:tcPr>
          <w:p w14:paraId="1D12B13B" w14:textId="2A7D10B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2016</w:t>
            </w:r>
          </w:p>
        </w:tc>
        <w:tc>
          <w:tcPr>
            <w:tcW w:w="1456" w:type="dxa"/>
            <w:vAlign w:val="center"/>
          </w:tcPr>
          <w:p w14:paraId="7125DD3A" w14:textId="2C5A4B5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131</w:t>
            </w:r>
          </w:p>
        </w:tc>
        <w:tc>
          <w:tcPr>
            <w:tcW w:w="1456" w:type="dxa"/>
            <w:vAlign w:val="center"/>
          </w:tcPr>
          <w:p w14:paraId="54A4EE22" w14:textId="165B639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16,4</w:t>
            </w:r>
          </w:p>
        </w:tc>
        <w:tc>
          <w:tcPr>
            <w:tcW w:w="1456" w:type="dxa"/>
            <w:vAlign w:val="center"/>
          </w:tcPr>
          <w:p w14:paraId="56507620" w14:textId="3A90A94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57,1</w:t>
            </w:r>
          </w:p>
        </w:tc>
        <w:tc>
          <w:tcPr>
            <w:tcW w:w="1456" w:type="dxa"/>
            <w:vAlign w:val="center"/>
          </w:tcPr>
          <w:p w14:paraId="67D0996A" w14:textId="19021D6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102</w:t>
            </w:r>
          </w:p>
        </w:tc>
        <w:tc>
          <w:tcPr>
            <w:tcW w:w="1457" w:type="dxa"/>
            <w:vAlign w:val="center"/>
          </w:tcPr>
          <w:p w14:paraId="489A7802" w14:textId="70BAE2B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19,8</w:t>
            </w:r>
          </w:p>
        </w:tc>
        <w:tc>
          <w:tcPr>
            <w:tcW w:w="1457" w:type="dxa"/>
            <w:vAlign w:val="center"/>
          </w:tcPr>
          <w:p w14:paraId="68FAD245" w14:textId="36665253"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74,0</w:t>
            </w:r>
          </w:p>
        </w:tc>
      </w:tr>
      <w:tr w:rsidR="002B3CE4" w:rsidRPr="002B3CE4" w14:paraId="0E7D8A83" w14:textId="77777777" w:rsidTr="000403A1">
        <w:tc>
          <w:tcPr>
            <w:tcW w:w="1456" w:type="dxa"/>
            <w:vAlign w:val="center"/>
          </w:tcPr>
          <w:p w14:paraId="2EEB02F8" w14:textId="130247C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2017</w:t>
            </w:r>
          </w:p>
        </w:tc>
        <w:tc>
          <w:tcPr>
            <w:tcW w:w="1456" w:type="dxa"/>
            <w:vAlign w:val="center"/>
          </w:tcPr>
          <w:p w14:paraId="08DDA1C3" w14:textId="3B26889A"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132</w:t>
            </w:r>
          </w:p>
        </w:tc>
        <w:tc>
          <w:tcPr>
            <w:tcW w:w="1456" w:type="dxa"/>
            <w:vAlign w:val="center"/>
          </w:tcPr>
          <w:p w14:paraId="39937C20" w14:textId="3DD39EB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16,7</w:t>
            </w:r>
          </w:p>
        </w:tc>
        <w:tc>
          <w:tcPr>
            <w:tcW w:w="1456" w:type="dxa"/>
            <w:vAlign w:val="center"/>
          </w:tcPr>
          <w:p w14:paraId="6A0D99A2" w14:textId="4D95C06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60,9</w:t>
            </w:r>
          </w:p>
        </w:tc>
        <w:tc>
          <w:tcPr>
            <w:tcW w:w="1456" w:type="dxa"/>
            <w:vAlign w:val="center"/>
          </w:tcPr>
          <w:p w14:paraId="26CBDD08" w14:textId="57743BB2"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102</w:t>
            </w:r>
          </w:p>
        </w:tc>
        <w:tc>
          <w:tcPr>
            <w:tcW w:w="1457" w:type="dxa"/>
            <w:vAlign w:val="center"/>
          </w:tcPr>
          <w:p w14:paraId="75EB3513" w14:textId="02C0F83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21,4</w:t>
            </w:r>
          </w:p>
        </w:tc>
        <w:tc>
          <w:tcPr>
            <w:tcW w:w="1457" w:type="dxa"/>
            <w:vAlign w:val="center"/>
          </w:tcPr>
          <w:p w14:paraId="5B600A71" w14:textId="0A73FA8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76,2</w:t>
            </w:r>
          </w:p>
        </w:tc>
      </w:tr>
      <w:tr w:rsidR="002B3CE4" w:rsidRPr="002B3CE4" w14:paraId="41A2E3F5" w14:textId="77777777" w:rsidTr="000403A1">
        <w:tc>
          <w:tcPr>
            <w:tcW w:w="1456" w:type="dxa"/>
            <w:vAlign w:val="center"/>
          </w:tcPr>
          <w:p w14:paraId="013787EE" w14:textId="00DB15EC"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2018</w:t>
            </w:r>
          </w:p>
        </w:tc>
        <w:tc>
          <w:tcPr>
            <w:tcW w:w="1456" w:type="dxa"/>
            <w:vAlign w:val="center"/>
          </w:tcPr>
          <w:p w14:paraId="4A665BC0" w14:textId="2E7A8F0C"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130</w:t>
            </w:r>
          </w:p>
        </w:tc>
        <w:tc>
          <w:tcPr>
            <w:tcW w:w="1456" w:type="dxa"/>
            <w:vAlign w:val="center"/>
          </w:tcPr>
          <w:p w14:paraId="53DAA79F" w14:textId="2026D2C7"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15,4</w:t>
            </w:r>
          </w:p>
        </w:tc>
        <w:tc>
          <w:tcPr>
            <w:tcW w:w="1456" w:type="dxa"/>
            <w:vAlign w:val="center"/>
          </w:tcPr>
          <w:p w14:paraId="065D6006" w14:textId="6351F981"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57,3</w:t>
            </w:r>
          </w:p>
        </w:tc>
        <w:tc>
          <w:tcPr>
            <w:tcW w:w="1456" w:type="dxa"/>
            <w:vAlign w:val="center"/>
          </w:tcPr>
          <w:p w14:paraId="473970D0" w14:textId="261537F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100</w:t>
            </w:r>
          </w:p>
        </w:tc>
        <w:tc>
          <w:tcPr>
            <w:tcW w:w="1457" w:type="dxa"/>
            <w:vAlign w:val="center"/>
          </w:tcPr>
          <w:p w14:paraId="01A9C2F8" w14:textId="39087A92"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19,9</w:t>
            </w:r>
          </w:p>
        </w:tc>
        <w:tc>
          <w:tcPr>
            <w:tcW w:w="1457" w:type="dxa"/>
            <w:vAlign w:val="center"/>
          </w:tcPr>
          <w:p w14:paraId="68A94AAE" w14:textId="70B0AD1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71,5</w:t>
            </w:r>
          </w:p>
        </w:tc>
      </w:tr>
      <w:tr w:rsidR="002B3CE4" w:rsidRPr="002B3CE4" w14:paraId="0C43BE6F" w14:textId="77777777" w:rsidTr="000403A1">
        <w:tc>
          <w:tcPr>
            <w:tcW w:w="1456" w:type="dxa"/>
            <w:vAlign w:val="center"/>
          </w:tcPr>
          <w:p w14:paraId="210FFEC7" w14:textId="2273C35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2019</w:t>
            </w:r>
          </w:p>
        </w:tc>
        <w:tc>
          <w:tcPr>
            <w:tcW w:w="1456" w:type="dxa"/>
            <w:vAlign w:val="center"/>
          </w:tcPr>
          <w:p w14:paraId="7DADEAC9" w14:textId="4FFC73A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129</w:t>
            </w:r>
          </w:p>
        </w:tc>
        <w:tc>
          <w:tcPr>
            <w:tcW w:w="1456" w:type="dxa"/>
            <w:vAlign w:val="center"/>
          </w:tcPr>
          <w:p w14:paraId="141520B3" w14:textId="6958155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5,29</w:t>
            </w:r>
          </w:p>
        </w:tc>
        <w:tc>
          <w:tcPr>
            <w:tcW w:w="1456" w:type="dxa"/>
            <w:vAlign w:val="center"/>
          </w:tcPr>
          <w:p w14:paraId="09943A4A" w14:textId="2B111419"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59,3</w:t>
            </w:r>
          </w:p>
        </w:tc>
        <w:tc>
          <w:tcPr>
            <w:tcW w:w="1456" w:type="dxa"/>
            <w:vAlign w:val="center"/>
          </w:tcPr>
          <w:p w14:paraId="168CD265" w14:textId="6F5BFFF3"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97</w:t>
            </w:r>
          </w:p>
        </w:tc>
        <w:tc>
          <w:tcPr>
            <w:tcW w:w="1457" w:type="dxa"/>
            <w:vAlign w:val="center"/>
          </w:tcPr>
          <w:p w14:paraId="3370384C" w14:textId="346DA201"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5,66</w:t>
            </w:r>
          </w:p>
        </w:tc>
        <w:tc>
          <w:tcPr>
            <w:tcW w:w="1457" w:type="dxa"/>
            <w:vAlign w:val="center"/>
          </w:tcPr>
          <w:p w14:paraId="732C79A6" w14:textId="08ADC217"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72,6</w:t>
            </w:r>
          </w:p>
        </w:tc>
      </w:tr>
      <w:tr w:rsidR="002B3CE4" w:rsidRPr="002B3CE4" w14:paraId="5456EE60" w14:textId="77777777" w:rsidTr="000403A1">
        <w:tc>
          <w:tcPr>
            <w:tcW w:w="1456" w:type="dxa"/>
            <w:vAlign w:val="center"/>
          </w:tcPr>
          <w:p w14:paraId="1DED55CF" w14:textId="208E5F4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2020</w:t>
            </w:r>
          </w:p>
        </w:tc>
        <w:tc>
          <w:tcPr>
            <w:tcW w:w="1456" w:type="dxa"/>
            <w:vAlign w:val="center"/>
          </w:tcPr>
          <w:p w14:paraId="3501A37E" w14:textId="2BB4E0AE"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125</w:t>
            </w:r>
          </w:p>
        </w:tc>
        <w:tc>
          <w:tcPr>
            <w:tcW w:w="1456" w:type="dxa"/>
            <w:vAlign w:val="center"/>
          </w:tcPr>
          <w:p w14:paraId="1AE9E295" w14:textId="0D573258"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4,10</w:t>
            </w:r>
          </w:p>
        </w:tc>
        <w:tc>
          <w:tcPr>
            <w:tcW w:w="1456" w:type="dxa"/>
            <w:vAlign w:val="center"/>
          </w:tcPr>
          <w:p w14:paraId="19A61E63" w14:textId="5C7732A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56,7</w:t>
            </w:r>
          </w:p>
        </w:tc>
        <w:tc>
          <w:tcPr>
            <w:tcW w:w="1456" w:type="dxa"/>
            <w:vAlign w:val="center"/>
          </w:tcPr>
          <w:p w14:paraId="14E86E8B" w14:textId="6D07FC88"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94</w:t>
            </w:r>
          </w:p>
        </w:tc>
        <w:tc>
          <w:tcPr>
            <w:tcW w:w="1457" w:type="dxa"/>
            <w:vAlign w:val="center"/>
          </w:tcPr>
          <w:p w14:paraId="33E59547" w14:textId="1949A37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4,40</w:t>
            </w:r>
          </w:p>
        </w:tc>
        <w:tc>
          <w:tcPr>
            <w:tcW w:w="1457" w:type="dxa"/>
            <w:vAlign w:val="center"/>
          </w:tcPr>
          <w:p w14:paraId="099C82EA" w14:textId="6BE8D3B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68,2</w:t>
            </w:r>
          </w:p>
        </w:tc>
      </w:tr>
      <w:tr w:rsidR="002B3CE4" w:rsidRPr="002B3CE4" w14:paraId="6D34291D" w14:textId="77777777" w:rsidTr="000403A1">
        <w:tc>
          <w:tcPr>
            <w:tcW w:w="1456" w:type="dxa"/>
            <w:vAlign w:val="center"/>
          </w:tcPr>
          <w:p w14:paraId="2603A887" w14:textId="479D145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2021</w:t>
            </w:r>
          </w:p>
        </w:tc>
        <w:tc>
          <w:tcPr>
            <w:tcW w:w="1456" w:type="dxa"/>
            <w:vAlign w:val="center"/>
          </w:tcPr>
          <w:p w14:paraId="7564F9BD" w14:textId="537C6F8D"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116</w:t>
            </w:r>
          </w:p>
        </w:tc>
        <w:tc>
          <w:tcPr>
            <w:tcW w:w="1456" w:type="dxa"/>
            <w:vAlign w:val="center"/>
          </w:tcPr>
          <w:p w14:paraId="3DCDB86D" w14:textId="780FCC77"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4,45</w:t>
            </w:r>
          </w:p>
        </w:tc>
        <w:tc>
          <w:tcPr>
            <w:tcW w:w="1456" w:type="dxa"/>
            <w:vAlign w:val="center"/>
          </w:tcPr>
          <w:p w14:paraId="182915AD" w14:textId="2186B196"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49,1</w:t>
            </w:r>
          </w:p>
        </w:tc>
        <w:tc>
          <w:tcPr>
            <w:tcW w:w="1456" w:type="dxa"/>
            <w:vAlign w:val="center"/>
          </w:tcPr>
          <w:p w14:paraId="7B314CC9" w14:textId="6D887C0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91</w:t>
            </w:r>
          </w:p>
        </w:tc>
        <w:tc>
          <w:tcPr>
            <w:tcW w:w="1457" w:type="dxa"/>
            <w:vAlign w:val="center"/>
          </w:tcPr>
          <w:p w14:paraId="2D5BAB0A" w14:textId="582C55E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4,94</w:t>
            </w:r>
          </w:p>
        </w:tc>
        <w:tc>
          <w:tcPr>
            <w:tcW w:w="1457" w:type="dxa"/>
            <w:vAlign w:val="center"/>
          </w:tcPr>
          <w:p w14:paraId="30BD6764" w14:textId="3C08ABA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60,8</w:t>
            </w:r>
          </w:p>
        </w:tc>
      </w:tr>
      <w:tr w:rsidR="002B3CE4" w:rsidRPr="002B3CE4" w14:paraId="7E6FA384" w14:textId="77777777" w:rsidTr="000403A1">
        <w:tc>
          <w:tcPr>
            <w:tcW w:w="1456" w:type="dxa"/>
            <w:tcBorders>
              <w:bottom w:val="single" w:sz="4" w:space="0" w:color="auto"/>
            </w:tcBorders>
            <w:vAlign w:val="center"/>
          </w:tcPr>
          <w:p w14:paraId="051A29CF" w14:textId="504F3887"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2022</w:t>
            </w:r>
          </w:p>
        </w:tc>
        <w:tc>
          <w:tcPr>
            <w:tcW w:w="1456" w:type="dxa"/>
            <w:tcBorders>
              <w:bottom w:val="single" w:sz="4" w:space="0" w:color="auto"/>
            </w:tcBorders>
            <w:vAlign w:val="center"/>
          </w:tcPr>
          <w:p w14:paraId="57C2AFCE" w14:textId="12927EBC"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128</w:t>
            </w:r>
          </w:p>
        </w:tc>
        <w:tc>
          <w:tcPr>
            <w:tcW w:w="1456" w:type="dxa"/>
            <w:tcBorders>
              <w:bottom w:val="single" w:sz="4" w:space="0" w:color="auto"/>
            </w:tcBorders>
            <w:vAlign w:val="center"/>
          </w:tcPr>
          <w:p w14:paraId="62DF6839" w14:textId="652B320C"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4,31</w:t>
            </w:r>
          </w:p>
        </w:tc>
        <w:tc>
          <w:tcPr>
            <w:tcW w:w="1456" w:type="dxa"/>
            <w:tcBorders>
              <w:bottom w:val="single" w:sz="4" w:space="0" w:color="auto"/>
            </w:tcBorders>
            <w:vAlign w:val="center"/>
          </w:tcPr>
          <w:p w14:paraId="2FAE2C3F" w14:textId="2E57847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56,5</w:t>
            </w:r>
          </w:p>
        </w:tc>
        <w:tc>
          <w:tcPr>
            <w:tcW w:w="1456" w:type="dxa"/>
            <w:tcBorders>
              <w:bottom w:val="single" w:sz="4" w:space="0" w:color="auto"/>
            </w:tcBorders>
            <w:vAlign w:val="center"/>
          </w:tcPr>
          <w:p w14:paraId="47E4490C" w14:textId="461E557D"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97</w:t>
            </w:r>
          </w:p>
        </w:tc>
        <w:tc>
          <w:tcPr>
            <w:tcW w:w="1457" w:type="dxa"/>
            <w:tcBorders>
              <w:bottom w:val="single" w:sz="4" w:space="0" w:color="auto"/>
            </w:tcBorders>
            <w:vAlign w:val="center"/>
          </w:tcPr>
          <w:p w14:paraId="1BD33B3C" w14:textId="2FD36FDA"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4,41</w:t>
            </w:r>
          </w:p>
        </w:tc>
        <w:tc>
          <w:tcPr>
            <w:tcW w:w="1457" w:type="dxa"/>
            <w:tcBorders>
              <w:bottom w:val="single" w:sz="4" w:space="0" w:color="auto"/>
            </w:tcBorders>
            <w:vAlign w:val="center"/>
          </w:tcPr>
          <w:p w14:paraId="11943987" w14:textId="52669298" w:rsidR="00783D73" w:rsidRPr="002B3CE4" w:rsidRDefault="00D95954" w:rsidP="000403A1">
            <w:pPr>
              <w:keepNext/>
              <w:spacing w:line="240" w:lineRule="auto"/>
              <w:ind w:firstLine="0"/>
              <w:jc w:val="center"/>
              <w:rPr>
                <w:color w:val="000000" w:themeColor="text1"/>
                <w:sz w:val="21"/>
                <w:szCs w:val="21"/>
              </w:rPr>
            </w:pPr>
            <w:r w:rsidRPr="002B3CE4">
              <w:rPr>
                <w:color w:val="000000" w:themeColor="text1"/>
                <w:sz w:val="21"/>
                <w:szCs w:val="21"/>
              </w:rPr>
              <w:t>66,2</w:t>
            </w:r>
          </w:p>
        </w:tc>
      </w:tr>
    </w:tbl>
    <w:p w14:paraId="360A98CB" w14:textId="25CD8FCD" w:rsidR="00783D73" w:rsidRPr="002B3CE4" w:rsidRDefault="00D95954" w:rsidP="00D95954">
      <w:pPr>
        <w:pStyle w:val="Legenda"/>
      </w:pPr>
      <w:r w:rsidRPr="002B3CE4">
        <w:t xml:space="preserve">Fonte: SISU e Microdados do Censo do Ensino Superior </w:t>
      </w:r>
      <w:r w:rsidRPr="002B3CE4">
        <w:fldChar w:fldCharType="begin"/>
      </w:r>
      <w:r w:rsidRPr="002B3CE4">
        <w:instrText xml:space="preserve"> ADDIN ZOTERO_ITEM CSL_CITATION {"citationID":"PROoHelh","properties":{"formattedCitation":"(INEP,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w:t>
      </w:r>
    </w:p>
    <w:p w14:paraId="007CDA37" w14:textId="77777777" w:rsidR="00783D73" w:rsidRPr="002B3CE4" w:rsidRDefault="00783D73" w:rsidP="00783D73">
      <w:pPr>
        <w:rPr>
          <w:color w:val="000000" w:themeColor="text1"/>
        </w:rPr>
      </w:pPr>
    </w:p>
    <w:p w14:paraId="2ACC4329" w14:textId="5DA7216E" w:rsidR="00531035" w:rsidRPr="002B3CE4" w:rsidRDefault="00531035" w:rsidP="00783D73">
      <w:pPr>
        <w:rPr>
          <w:color w:val="000000" w:themeColor="text1"/>
        </w:rPr>
      </w:pPr>
      <w:r w:rsidRPr="002B3CE4">
        <w:rPr>
          <w:color w:val="000000" w:themeColor="text1"/>
        </w:rPr>
        <w:t xml:space="preserve">Na </w:t>
      </w:r>
      <w:r w:rsidR="00E56C22" w:rsidRPr="002B3CE4">
        <w:rPr>
          <w:color w:val="000000" w:themeColor="text1"/>
        </w:rPr>
        <w:fldChar w:fldCharType="begin"/>
      </w:r>
      <w:r w:rsidR="00E56C22" w:rsidRPr="002B3CE4">
        <w:rPr>
          <w:color w:val="000000" w:themeColor="text1"/>
        </w:rPr>
        <w:instrText xml:space="preserve"> REF _Ref164370030 \h </w:instrText>
      </w:r>
      <w:r w:rsidR="00E56C22" w:rsidRPr="002B3CE4">
        <w:rPr>
          <w:color w:val="000000" w:themeColor="text1"/>
        </w:rPr>
      </w:r>
      <w:r w:rsidR="00E56C22"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3</w:t>
      </w:r>
      <w:r w:rsidR="00E56C22" w:rsidRPr="002B3CE4">
        <w:rPr>
          <w:color w:val="000000" w:themeColor="text1"/>
        </w:rPr>
        <w:fldChar w:fldCharType="end"/>
      </w:r>
      <w:r w:rsidRPr="002B3CE4">
        <w:rPr>
          <w:color w:val="000000" w:themeColor="text1"/>
        </w:rPr>
        <w:t xml:space="preserve"> estão as estatísticas descritivas anuais das variáveis dependentes para o período entre 2010 e 2022. É </w:t>
      </w:r>
      <w:r w:rsidR="00126FAF" w:rsidRPr="002B3CE4">
        <w:rPr>
          <w:color w:val="000000" w:themeColor="text1"/>
        </w:rPr>
        <w:t>observado</w:t>
      </w:r>
      <w:r w:rsidRPr="002B3CE4">
        <w:rPr>
          <w:color w:val="000000" w:themeColor="text1"/>
        </w:rPr>
        <w:t xml:space="preserve"> que, desde a sua implementação, em 2010, cada vez mais estudantes foram expostos ao SISU, evidenciando a rápida expansão do sistema, onde a proporção de cursos passou de 21%, </w:t>
      </w:r>
      <w:r w:rsidRPr="002B3CE4">
        <w:rPr>
          <w:color w:val="000000" w:themeColor="text1"/>
        </w:rPr>
        <w:lastRenderedPageBreak/>
        <w:t>no primeiro ano, para 69%, em 2022. Também, é possível perceber que a proporção de estudantes não-brancos que ingressaram no ensino superior aumentou significativamente desde 2010, passando de 17% para 46% no último ano. Além disso, é observado um aumento na proporção de ingressantes que terminaram o ensino médio em escola pública, saindo de 29%, em 2010, para 70%, em 2022.</w:t>
      </w:r>
    </w:p>
    <w:p w14:paraId="2530DAC7" w14:textId="77777777" w:rsidR="00531035" w:rsidRPr="002B3CE4" w:rsidRDefault="00531035" w:rsidP="00783D73">
      <w:pPr>
        <w:rPr>
          <w:color w:val="000000" w:themeColor="text1"/>
        </w:rPr>
      </w:pPr>
    </w:p>
    <w:p w14:paraId="3FC2C04D" w14:textId="09819C9F" w:rsidR="00842140" w:rsidRPr="002B3CE4" w:rsidRDefault="00842140" w:rsidP="00842140">
      <w:pPr>
        <w:pStyle w:val="SemEspaamento"/>
        <w:rPr>
          <w:color w:val="000000" w:themeColor="text1"/>
        </w:rPr>
      </w:pPr>
      <w:bookmarkStart w:id="74" w:name="_Ref16437003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3</w:t>
      </w:r>
      <w:r w:rsidRPr="002B3CE4">
        <w:rPr>
          <w:color w:val="000000" w:themeColor="text1"/>
        </w:rPr>
        <w:fldChar w:fldCharType="end"/>
      </w:r>
      <w:bookmarkEnd w:id="74"/>
      <w:r w:rsidRPr="002B3CE4">
        <w:rPr>
          <w:color w:val="000000" w:themeColor="text1"/>
        </w:rPr>
        <w:t xml:space="preserve"> – Estatísticas descritivas das variáveis dependentes (2010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928"/>
        <w:gridCol w:w="1068"/>
        <w:gridCol w:w="845"/>
        <w:gridCol w:w="872"/>
        <w:gridCol w:w="872"/>
        <w:gridCol w:w="928"/>
        <w:gridCol w:w="1208"/>
        <w:gridCol w:w="915"/>
        <w:gridCol w:w="880"/>
        <w:gridCol w:w="831"/>
      </w:tblGrid>
      <w:tr w:rsidR="002B3CE4" w:rsidRPr="002B3CE4" w14:paraId="3F8E7942" w14:textId="77777777" w:rsidTr="00543947">
        <w:tc>
          <w:tcPr>
            <w:tcW w:w="847" w:type="dxa"/>
            <w:tcBorders>
              <w:top w:val="single" w:sz="4" w:space="0" w:color="auto"/>
              <w:bottom w:val="single" w:sz="4" w:space="0" w:color="auto"/>
            </w:tcBorders>
            <w:vAlign w:val="center"/>
          </w:tcPr>
          <w:p w14:paraId="7BBE6C52" w14:textId="77777777" w:rsidR="00531035" w:rsidRPr="002B3CE4" w:rsidRDefault="00531035" w:rsidP="00842140">
            <w:pPr>
              <w:spacing w:line="240" w:lineRule="auto"/>
              <w:ind w:firstLine="0"/>
              <w:jc w:val="center"/>
              <w:rPr>
                <w:b/>
                <w:bCs/>
                <w:color w:val="000000" w:themeColor="text1"/>
                <w:sz w:val="21"/>
                <w:szCs w:val="21"/>
              </w:rPr>
            </w:pPr>
          </w:p>
        </w:tc>
        <w:tc>
          <w:tcPr>
            <w:tcW w:w="928" w:type="dxa"/>
            <w:tcBorders>
              <w:top w:val="single" w:sz="4" w:space="0" w:color="auto"/>
              <w:bottom w:val="single" w:sz="4" w:space="0" w:color="auto"/>
            </w:tcBorders>
            <w:vAlign w:val="center"/>
          </w:tcPr>
          <w:p w14:paraId="08B5ABDB" w14:textId="77777777"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SISU</w:t>
            </w:r>
          </w:p>
          <w:p w14:paraId="534E8265" w14:textId="7F616CA0"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(cursos)</w:t>
            </w:r>
          </w:p>
        </w:tc>
        <w:tc>
          <w:tcPr>
            <w:tcW w:w="1068" w:type="dxa"/>
            <w:tcBorders>
              <w:top w:val="single" w:sz="4" w:space="0" w:color="auto"/>
              <w:bottom w:val="single" w:sz="4" w:space="0" w:color="auto"/>
            </w:tcBorders>
            <w:vAlign w:val="center"/>
          </w:tcPr>
          <w:p w14:paraId="05ED393B" w14:textId="41C1CDAD"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845" w:type="dxa"/>
            <w:tcBorders>
              <w:top w:val="single" w:sz="4" w:space="0" w:color="auto"/>
              <w:bottom w:val="single" w:sz="4" w:space="0" w:color="auto"/>
            </w:tcBorders>
            <w:vAlign w:val="center"/>
          </w:tcPr>
          <w:p w14:paraId="78B94C6B" w14:textId="657BAAEF"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872" w:type="dxa"/>
            <w:tcBorders>
              <w:top w:val="single" w:sz="4" w:space="0" w:color="auto"/>
              <w:bottom w:val="single" w:sz="4" w:space="0" w:color="auto"/>
            </w:tcBorders>
            <w:vAlign w:val="center"/>
          </w:tcPr>
          <w:p w14:paraId="77B5A9B7" w14:textId="1E924B58"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872" w:type="dxa"/>
            <w:tcBorders>
              <w:top w:val="single" w:sz="4" w:space="0" w:color="auto"/>
              <w:bottom w:val="single" w:sz="4" w:space="0" w:color="auto"/>
            </w:tcBorders>
            <w:vAlign w:val="center"/>
          </w:tcPr>
          <w:p w14:paraId="0F3CD3A2" w14:textId="52054C81"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928" w:type="dxa"/>
            <w:tcBorders>
              <w:top w:val="single" w:sz="4" w:space="0" w:color="auto"/>
              <w:bottom w:val="single" w:sz="4" w:space="0" w:color="auto"/>
            </w:tcBorders>
            <w:vAlign w:val="center"/>
          </w:tcPr>
          <w:p w14:paraId="2B8FB4F6" w14:textId="4DFAA3D0"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208" w:type="dxa"/>
            <w:tcBorders>
              <w:top w:val="single" w:sz="4" w:space="0" w:color="auto"/>
              <w:bottom w:val="single" w:sz="4" w:space="0" w:color="auto"/>
            </w:tcBorders>
            <w:vAlign w:val="center"/>
          </w:tcPr>
          <w:p w14:paraId="431E034E" w14:textId="229C7F0B"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Deficiência</w:t>
            </w:r>
          </w:p>
        </w:tc>
        <w:tc>
          <w:tcPr>
            <w:tcW w:w="915" w:type="dxa"/>
            <w:tcBorders>
              <w:top w:val="single" w:sz="4" w:space="0" w:color="auto"/>
              <w:bottom w:val="single" w:sz="4" w:space="0" w:color="auto"/>
            </w:tcBorders>
            <w:vAlign w:val="center"/>
          </w:tcPr>
          <w:p w14:paraId="71719B2E" w14:textId="4EC0A041"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880" w:type="dxa"/>
            <w:tcBorders>
              <w:top w:val="single" w:sz="4" w:space="0" w:color="auto"/>
              <w:bottom w:val="single" w:sz="4" w:space="0" w:color="auto"/>
            </w:tcBorders>
            <w:vAlign w:val="center"/>
          </w:tcPr>
          <w:p w14:paraId="2E5B175E" w14:textId="48AC7175"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Apoio social</w:t>
            </w:r>
          </w:p>
        </w:tc>
        <w:tc>
          <w:tcPr>
            <w:tcW w:w="831" w:type="dxa"/>
            <w:tcBorders>
              <w:top w:val="single" w:sz="4" w:space="0" w:color="auto"/>
              <w:bottom w:val="single" w:sz="4" w:space="0" w:color="auto"/>
            </w:tcBorders>
            <w:vAlign w:val="center"/>
          </w:tcPr>
          <w:p w14:paraId="779C3AF3" w14:textId="6B9AAC5D" w:rsidR="00531035" w:rsidRPr="002B3CE4" w:rsidRDefault="0039067B" w:rsidP="00842140">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r>
      <w:tr w:rsidR="002B3CE4" w:rsidRPr="002B3CE4" w14:paraId="5D624ED3" w14:textId="77777777" w:rsidTr="00543947">
        <w:tc>
          <w:tcPr>
            <w:tcW w:w="847" w:type="dxa"/>
            <w:tcBorders>
              <w:top w:val="single" w:sz="4" w:space="0" w:color="auto"/>
            </w:tcBorders>
            <w:vAlign w:val="center"/>
          </w:tcPr>
          <w:p w14:paraId="57CEB1EA" w14:textId="16102BE6"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2010</w:t>
            </w:r>
          </w:p>
        </w:tc>
        <w:tc>
          <w:tcPr>
            <w:tcW w:w="928" w:type="dxa"/>
            <w:tcBorders>
              <w:top w:val="single" w:sz="4" w:space="0" w:color="auto"/>
            </w:tcBorders>
            <w:vAlign w:val="center"/>
          </w:tcPr>
          <w:p w14:paraId="6F13CE6E"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p w14:paraId="2F8C4F27" w14:textId="4EDC58CB"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(0,40)</w:t>
            </w:r>
          </w:p>
        </w:tc>
        <w:tc>
          <w:tcPr>
            <w:tcW w:w="1068" w:type="dxa"/>
            <w:tcBorders>
              <w:top w:val="single" w:sz="4" w:space="0" w:color="auto"/>
            </w:tcBorders>
            <w:vAlign w:val="center"/>
          </w:tcPr>
          <w:p w14:paraId="62B3BF9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34C54949" w14:textId="70C6F038"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tcBorders>
              <w:top w:val="single" w:sz="4" w:space="0" w:color="auto"/>
            </w:tcBorders>
            <w:vAlign w:val="center"/>
          </w:tcPr>
          <w:p w14:paraId="252BA3A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0F993F41" w14:textId="16322EE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tcBorders>
              <w:top w:val="single" w:sz="4" w:space="0" w:color="auto"/>
            </w:tcBorders>
            <w:vAlign w:val="center"/>
          </w:tcPr>
          <w:p w14:paraId="1E3D7F8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051C49E7" w14:textId="385309D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tcBorders>
              <w:top w:val="single" w:sz="4" w:space="0" w:color="auto"/>
            </w:tcBorders>
            <w:vAlign w:val="center"/>
          </w:tcPr>
          <w:p w14:paraId="64AD006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294BD99E" w14:textId="5BF548F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tcBorders>
              <w:top w:val="single" w:sz="4" w:space="0" w:color="auto"/>
            </w:tcBorders>
            <w:vAlign w:val="center"/>
          </w:tcPr>
          <w:p w14:paraId="6BFCBB2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5DE84CCD" w14:textId="59A5242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tcBorders>
              <w:top w:val="single" w:sz="4" w:space="0" w:color="auto"/>
            </w:tcBorders>
            <w:vAlign w:val="center"/>
          </w:tcPr>
          <w:p w14:paraId="2F67F92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33D73C79" w14:textId="42CE2DF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915" w:type="dxa"/>
            <w:tcBorders>
              <w:top w:val="single" w:sz="4" w:space="0" w:color="auto"/>
            </w:tcBorders>
            <w:vAlign w:val="center"/>
          </w:tcPr>
          <w:p w14:paraId="7AC69D5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6337CC4A" w14:textId="30901F4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(0,34)</w:t>
            </w:r>
          </w:p>
        </w:tc>
        <w:tc>
          <w:tcPr>
            <w:tcW w:w="880" w:type="dxa"/>
            <w:tcBorders>
              <w:top w:val="single" w:sz="4" w:space="0" w:color="auto"/>
            </w:tcBorders>
            <w:vAlign w:val="center"/>
          </w:tcPr>
          <w:p w14:paraId="240CB18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6EA52705" w14:textId="160232A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tcBorders>
              <w:top w:val="single" w:sz="4" w:space="0" w:color="auto"/>
            </w:tcBorders>
            <w:vAlign w:val="center"/>
          </w:tcPr>
          <w:p w14:paraId="50D6D97C" w14:textId="1A7A80C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8.026</w:t>
            </w:r>
          </w:p>
        </w:tc>
      </w:tr>
      <w:tr w:rsidR="002B3CE4" w:rsidRPr="002B3CE4" w14:paraId="2EDC9494" w14:textId="77777777" w:rsidTr="00543947">
        <w:tc>
          <w:tcPr>
            <w:tcW w:w="847" w:type="dxa"/>
            <w:vAlign w:val="center"/>
          </w:tcPr>
          <w:p w14:paraId="1F76DA42" w14:textId="1BD82F70"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2011</w:t>
            </w:r>
          </w:p>
        </w:tc>
        <w:tc>
          <w:tcPr>
            <w:tcW w:w="928" w:type="dxa"/>
            <w:vAlign w:val="center"/>
          </w:tcPr>
          <w:p w14:paraId="6992DDD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0,34</w:t>
            </w:r>
          </w:p>
          <w:p w14:paraId="2D9FD524" w14:textId="0DAB849B"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tc>
        <w:tc>
          <w:tcPr>
            <w:tcW w:w="1068" w:type="dxa"/>
            <w:vAlign w:val="center"/>
          </w:tcPr>
          <w:p w14:paraId="7647C536"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67C0A4A3" w14:textId="5F623E2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443A45C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6478E3E5" w14:textId="0A94D06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0A0C77E2"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0CCBAA80" w14:textId="1B5FD8D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70F863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7C58AFF6" w14:textId="399D472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61BF3B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0,20</w:t>
            </w:r>
          </w:p>
          <w:p w14:paraId="71636ACC" w14:textId="0063D80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1163E6A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0E050CAC" w14:textId="40955C0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3CF8774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72C3DFFF" w14:textId="2305B39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(0,32)</w:t>
            </w:r>
          </w:p>
        </w:tc>
        <w:tc>
          <w:tcPr>
            <w:tcW w:w="880" w:type="dxa"/>
            <w:vAlign w:val="center"/>
          </w:tcPr>
          <w:p w14:paraId="2CC69F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F753EB5" w14:textId="5ADE61E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31" w:type="dxa"/>
            <w:vAlign w:val="center"/>
          </w:tcPr>
          <w:p w14:paraId="2FF3965F" w14:textId="68AAE4F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8.357</w:t>
            </w:r>
          </w:p>
        </w:tc>
      </w:tr>
      <w:tr w:rsidR="002B3CE4" w:rsidRPr="002B3CE4" w14:paraId="3D6CEF3F" w14:textId="77777777" w:rsidTr="00543947">
        <w:tc>
          <w:tcPr>
            <w:tcW w:w="847" w:type="dxa"/>
            <w:vAlign w:val="center"/>
          </w:tcPr>
          <w:p w14:paraId="5F3CB1FA" w14:textId="3C89B639"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2012</w:t>
            </w:r>
          </w:p>
        </w:tc>
        <w:tc>
          <w:tcPr>
            <w:tcW w:w="928" w:type="dxa"/>
            <w:vAlign w:val="center"/>
          </w:tcPr>
          <w:p w14:paraId="4A503473"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0,40</w:t>
            </w:r>
          </w:p>
          <w:p w14:paraId="3684B736" w14:textId="59E93981"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tc>
        <w:tc>
          <w:tcPr>
            <w:tcW w:w="1068" w:type="dxa"/>
            <w:vAlign w:val="center"/>
          </w:tcPr>
          <w:p w14:paraId="6E9CAAF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1C7561F8" w14:textId="1EB5A13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68D9AFB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5E3C2848" w14:textId="023720A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17EC755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0,71</w:t>
            </w:r>
          </w:p>
          <w:p w14:paraId="44E22D0B" w14:textId="655E802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72" w:type="dxa"/>
            <w:vAlign w:val="center"/>
          </w:tcPr>
          <w:p w14:paraId="7567E23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33E6E580" w14:textId="2D5F183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431294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0,21</w:t>
            </w:r>
          </w:p>
          <w:p w14:paraId="3BFF258F" w14:textId="5D09A28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55ADA43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4650B26B" w14:textId="01816CC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5D37F5B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0,38</w:t>
            </w:r>
          </w:p>
          <w:p w14:paraId="20D99A0D" w14:textId="46DAA0B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(0,34)</w:t>
            </w:r>
          </w:p>
        </w:tc>
        <w:tc>
          <w:tcPr>
            <w:tcW w:w="880" w:type="dxa"/>
            <w:vAlign w:val="center"/>
          </w:tcPr>
          <w:p w14:paraId="4C5437A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6F79CC5" w14:textId="55E75A0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7446064F" w14:textId="7F1E20E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8.884</w:t>
            </w:r>
          </w:p>
        </w:tc>
      </w:tr>
      <w:tr w:rsidR="002B3CE4" w:rsidRPr="002B3CE4" w14:paraId="78AF4A31" w14:textId="77777777" w:rsidTr="00543947">
        <w:tc>
          <w:tcPr>
            <w:tcW w:w="847" w:type="dxa"/>
            <w:vAlign w:val="center"/>
          </w:tcPr>
          <w:p w14:paraId="172328F8" w14:textId="280E8171"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2013</w:t>
            </w:r>
          </w:p>
        </w:tc>
        <w:tc>
          <w:tcPr>
            <w:tcW w:w="928" w:type="dxa"/>
            <w:vAlign w:val="center"/>
          </w:tcPr>
          <w:p w14:paraId="3CA2AE85"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p w14:paraId="3AE766D8" w14:textId="00F7B198"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tc>
        <w:tc>
          <w:tcPr>
            <w:tcW w:w="1068" w:type="dxa"/>
            <w:vAlign w:val="center"/>
          </w:tcPr>
          <w:p w14:paraId="29D3305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0,51</w:t>
            </w:r>
          </w:p>
          <w:p w14:paraId="5A614183" w14:textId="7438B70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6AA21CE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601B1EA5" w14:textId="683AB6C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F82143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0B739AE7" w14:textId="2C4E060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84A0D0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6D0A462A" w14:textId="5BE311F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1345E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0,23</w:t>
            </w:r>
          </w:p>
          <w:p w14:paraId="3E32A694" w14:textId="411B7DA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56AFEE8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82D5634" w14:textId="365F2EE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7C9716A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0,58</w:t>
            </w:r>
          </w:p>
          <w:p w14:paraId="3E50EBF2" w14:textId="4B4DE4F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(0,28)</w:t>
            </w:r>
          </w:p>
        </w:tc>
        <w:tc>
          <w:tcPr>
            <w:tcW w:w="880" w:type="dxa"/>
            <w:vAlign w:val="center"/>
          </w:tcPr>
          <w:p w14:paraId="06564DE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417881B3" w14:textId="37F631F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(0,30)</w:t>
            </w:r>
          </w:p>
        </w:tc>
        <w:tc>
          <w:tcPr>
            <w:tcW w:w="831" w:type="dxa"/>
            <w:vAlign w:val="center"/>
          </w:tcPr>
          <w:p w14:paraId="47148140" w14:textId="41E0597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8.848</w:t>
            </w:r>
          </w:p>
        </w:tc>
      </w:tr>
      <w:tr w:rsidR="002B3CE4" w:rsidRPr="002B3CE4" w14:paraId="2AF8517B" w14:textId="77777777" w:rsidTr="00543947">
        <w:tc>
          <w:tcPr>
            <w:tcW w:w="847" w:type="dxa"/>
            <w:vAlign w:val="center"/>
          </w:tcPr>
          <w:p w14:paraId="77BE20C0" w14:textId="5B540AF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2014</w:t>
            </w:r>
          </w:p>
        </w:tc>
        <w:tc>
          <w:tcPr>
            <w:tcW w:w="928" w:type="dxa"/>
            <w:vAlign w:val="center"/>
          </w:tcPr>
          <w:p w14:paraId="6B03641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0,59</w:t>
            </w:r>
          </w:p>
          <w:p w14:paraId="53FB559E" w14:textId="2237A865"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tc>
        <w:tc>
          <w:tcPr>
            <w:tcW w:w="1068" w:type="dxa"/>
            <w:vAlign w:val="center"/>
          </w:tcPr>
          <w:p w14:paraId="065D459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0,51</w:t>
            </w:r>
          </w:p>
          <w:p w14:paraId="6C106F94" w14:textId="0A47DCFD"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7BBF4A6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4D957128" w14:textId="7496F09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(0,04)</w:t>
            </w:r>
          </w:p>
        </w:tc>
        <w:tc>
          <w:tcPr>
            <w:tcW w:w="872" w:type="dxa"/>
            <w:vAlign w:val="center"/>
          </w:tcPr>
          <w:p w14:paraId="5D99C01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7922F70D" w14:textId="6E6AA1A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72" w:type="dxa"/>
            <w:vAlign w:val="center"/>
          </w:tcPr>
          <w:p w14:paraId="0BC823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4D6CA0AA" w14:textId="180FD99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31C083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0,34</w:t>
            </w:r>
          </w:p>
          <w:p w14:paraId="5B5C65A9" w14:textId="557512C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075F525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2B4DE50" w14:textId="6EE67D7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1B6912D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0,58</w:t>
            </w:r>
          </w:p>
          <w:p w14:paraId="6FC15556" w14:textId="29052B5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(0,29)</w:t>
            </w:r>
          </w:p>
        </w:tc>
        <w:tc>
          <w:tcPr>
            <w:tcW w:w="880" w:type="dxa"/>
            <w:vAlign w:val="center"/>
          </w:tcPr>
          <w:p w14:paraId="465D2D0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66F3BFE0" w14:textId="7F965A9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831" w:type="dxa"/>
            <w:vAlign w:val="center"/>
          </w:tcPr>
          <w:p w14:paraId="3014D9E7" w14:textId="56D407B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9.114</w:t>
            </w:r>
          </w:p>
        </w:tc>
      </w:tr>
      <w:tr w:rsidR="002B3CE4" w:rsidRPr="002B3CE4" w14:paraId="09E1FAB8" w14:textId="77777777" w:rsidTr="00543947">
        <w:tc>
          <w:tcPr>
            <w:tcW w:w="847" w:type="dxa"/>
            <w:vAlign w:val="center"/>
          </w:tcPr>
          <w:p w14:paraId="135A9801" w14:textId="5694E878"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2015</w:t>
            </w:r>
          </w:p>
        </w:tc>
        <w:tc>
          <w:tcPr>
            <w:tcW w:w="928" w:type="dxa"/>
            <w:vAlign w:val="center"/>
          </w:tcPr>
          <w:p w14:paraId="3AF1B89D"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0,67</w:t>
            </w:r>
          </w:p>
          <w:p w14:paraId="15861A4F" w14:textId="33D58B69"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tc>
        <w:tc>
          <w:tcPr>
            <w:tcW w:w="1068" w:type="dxa"/>
            <w:vAlign w:val="center"/>
          </w:tcPr>
          <w:p w14:paraId="255B1662"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p w14:paraId="54AC082A" w14:textId="719FDA90"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DA0358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66C20753" w14:textId="763246F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01D98A8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3C9FF3B6" w14:textId="11A3852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93800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F5570EC" w14:textId="047970A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41E4355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0,38</w:t>
            </w:r>
          </w:p>
          <w:p w14:paraId="6BD9E579" w14:textId="6ADF806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1B4CFC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14547B3" w14:textId="737BDC4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71BF4A7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0,61</w:t>
            </w:r>
          </w:p>
          <w:p w14:paraId="79DC515A" w14:textId="5299996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880" w:type="dxa"/>
            <w:vAlign w:val="center"/>
          </w:tcPr>
          <w:p w14:paraId="699F690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1429D3CC" w14:textId="238CEC24"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(0,22)</w:t>
            </w:r>
          </w:p>
        </w:tc>
        <w:tc>
          <w:tcPr>
            <w:tcW w:w="831" w:type="dxa"/>
            <w:vAlign w:val="center"/>
          </w:tcPr>
          <w:p w14:paraId="23AEF461" w14:textId="1F38AB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9.084</w:t>
            </w:r>
          </w:p>
        </w:tc>
      </w:tr>
      <w:tr w:rsidR="002B3CE4" w:rsidRPr="002B3CE4" w14:paraId="6DBBF160" w14:textId="77777777" w:rsidTr="00543947">
        <w:tc>
          <w:tcPr>
            <w:tcW w:w="847" w:type="dxa"/>
            <w:vAlign w:val="center"/>
          </w:tcPr>
          <w:p w14:paraId="3D5C1147" w14:textId="4E9D17DB"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2016</w:t>
            </w:r>
          </w:p>
        </w:tc>
        <w:tc>
          <w:tcPr>
            <w:tcW w:w="928" w:type="dxa"/>
            <w:vAlign w:val="center"/>
          </w:tcPr>
          <w:p w14:paraId="5A3C5BF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0,72</w:t>
            </w:r>
          </w:p>
          <w:p w14:paraId="100F9F9F" w14:textId="533A75A1"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02812E3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426B4D89" w14:textId="71B0BA7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8655A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298A5225" w14:textId="534A5FF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675036D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3A7E12F5" w14:textId="0B547AC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vAlign w:val="center"/>
          </w:tcPr>
          <w:p w14:paraId="42F5C4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11AA1FB7" w14:textId="697CAD8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6F194B5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0,43</w:t>
            </w:r>
          </w:p>
          <w:p w14:paraId="468F79BC" w14:textId="386D014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48D7008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93DFB5D" w14:textId="7B3CC91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5FB1C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0,62</w:t>
            </w:r>
          </w:p>
          <w:p w14:paraId="29E0DF00" w14:textId="6D8A977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80" w:type="dxa"/>
            <w:vAlign w:val="center"/>
          </w:tcPr>
          <w:p w14:paraId="78E08B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32D7D007" w14:textId="5955FD8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1C546BE5" w14:textId="5C22E94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8.813</w:t>
            </w:r>
          </w:p>
        </w:tc>
      </w:tr>
      <w:tr w:rsidR="002B3CE4" w:rsidRPr="002B3CE4" w14:paraId="37965DE5" w14:textId="77777777" w:rsidTr="00543947">
        <w:tc>
          <w:tcPr>
            <w:tcW w:w="847" w:type="dxa"/>
            <w:vAlign w:val="center"/>
          </w:tcPr>
          <w:p w14:paraId="5E27F120" w14:textId="73E58CB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2017</w:t>
            </w:r>
          </w:p>
        </w:tc>
        <w:tc>
          <w:tcPr>
            <w:tcW w:w="928" w:type="dxa"/>
            <w:vAlign w:val="center"/>
          </w:tcPr>
          <w:p w14:paraId="36F3FCB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0,77</w:t>
            </w:r>
          </w:p>
          <w:p w14:paraId="3D5A3F34" w14:textId="607364E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(0,42)</w:t>
            </w:r>
          </w:p>
        </w:tc>
        <w:tc>
          <w:tcPr>
            <w:tcW w:w="1068" w:type="dxa"/>
            <w:vAlign w:val="center"/>
          </w:tcPr>
          <w:p w14:paraId="70CEFC6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0,48</w:t>
            </w:r>
          </w:p>
          <w:p w14:paraId="4A377AEB" w14:textId="18B63BC3"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47A79D0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D7358B8" w14:textId="043FD6C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0207EB2"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5D1F7265" w14:textId="19A92EA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0A70B60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1A746795" w14:textId="21033AA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13EED16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7EB67F44" w14:textId="4BE4D62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24F87FA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A3D4020" w14:textId="6C46935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A906B9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0,62</w:t>
            </w:r>
          </w:p>
          <w:p w14:paraId="5AD1DF2B" w14:textId="417C760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80" w:type="dxa"/>
            <w:vAlign w:val="center"/>
          </w:tcPr>
          <w:p w14:paraId="5EC8627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406B62C4" w14:textId="4875BE4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31" w:type="dxa"/>
            <w:vAlign w:val="center"/>
          </w:tcPr>
          <w:p w14:paraId="72B8D37D" w14:textId="425B350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8.771</w:t>
            </w:r>
          </w:p>
        </w:tc>
      </w:tr>
      <w:tr w:rsidR="002B3CE4" w:rsidRPr="002B3CE4" w14:paraId="4193D54C" w14:textId="77777777" w:rsidTr="00543947">
        <w:tc>
          <w:tcPr>
            <w:tcW w:w="847" w:type="dxa"/>
            <w:vAlign w:val="center"/>
          </w:tcPr>
          <w:p w14:paraId="1E9CDADB" w14:textId="53A84508"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2018</w:t>
            </w:r>
          </w:p>
        </w:tc>
        <w:tc>
          <w:tcPr>
            <w:tcW w:w="928" w:type="dxa"/>
            <w:vAlign w:val="center"/>
          </w:tcPr>
          <w:p w14:paraId="5F32FEF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0,71</w:t>
            </w:r>
          </w:p>
          <w:p w14:paraId="0284D409" w14:textId="05154EC5"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3D01C33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3CC713E5" w14:textId="7F5674C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7AE288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3C52FBA1" w14:textId="5F54816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47F6250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568C2C40" w14:textId="48F6CBF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3EFAACF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5A8A6824" w14:textId="31C9BC4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2349772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ACA2591" w14:textId="546D720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05BB71D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80FE227" w14:textId="030B516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43D848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0,63</w:t>
            </w:r>
          </w:p>
          <w:p w14:paraId="6463A7AA" w14:textId="2712E34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80" w:type="dxa"/>
            <w:vAlign w:val="center"/>
          </w:tcPr>
          <w:p w14:paraId="1AA6D5C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0,15</w:t>
            </w:r>
          </w:p>
          <w:p w14:paraId="5E24191F" w14:textId="0D6497E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29E49779" w14:textId="400E6C9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8.790</w:t>
            </w:r>
          </w:p>
        </w:tc>
      </w:tr>
      <w:tr w:rsidR="002B3CE4" w:rsidRPr="002B3CE4" w14:paraId="47D6C5FF" w14:textId="77777777" w:rsidTr="00543947">
        <w:tc>
          <w:tcPr>
            <w:tcW w:w="847" w:type="dxa"/>
            <w:vAlign w:val="center"/>
          </w:tcPr>
          <w:p w14:paraId="5F6AA45E" w14:textId="656C9EA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2019</w:t>
            </w:r>
          </w:p>
        </w:tc>
        <w:tc>
          <w:tcPr>
            <w:tcW w:w="928" w:type="dxa"/>
            <w:vAlign w:val="center"/>
          </w:tcPr>
          <w:p w14:paraId="5AF0B59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0,72</w:t>
            </w:r>
          </w:p>
          <w:p w14:paraId="1930893C" w14:textId="5131BFE0"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4F782AF0"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760D8987" w14:textId="1011967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72D9041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061EBDE" w14:textId="0A7E44C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vAlign w:val="center"/>
          </w:tcPr>
          <w:p w14:paraId="2921C4D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0,75</w:t>
            </w:r>
          </w:p>
          <w:p w14:paraId="47A265CF" w14:textId="0F891C3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1A0C0EA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3C289EF3" w14:textId="5B99BC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33EC286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0,47</w:t>
            </w:r>
          </w:p>
          <w:p w14:paraId="7D66B5F4" w14:textId="05D62EB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04CBDB2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685F3E22" w14:textId="1BA366D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6AD5A1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0,66</w:t>
            </w:r>
          </w:p>
          <w:p w14:paraId="28DF9F28" w14:textId="2365F43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880" w:type="dxa"/>
            <w:vAlign w:val="center"/>
          </w:tcPr>
          <w:p w14:paraId="1957470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25E97E3A" w14:textId="444D08A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831" w:type="dxa"/>
            <w:vAlign w:val="center"/>
          </w:tcPr>
          <w:p w14:paraId="099C2F7F" w14:textId="0469B4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8.843</w:t>
            </w:r>
          </w:p>
        </w:tc>
      </w:tr>
      <w:tr w:rsidR="002B3CE4" w:rsidRPr="002B3CE4" w14:paraId="45946F50" w14:textId="77777777" w:rsidTr="00543947">
        <w:tc>
          <w:tcPr>
            <w:tcW w:w="847" w:type="dxa"/>
            <w:vAlign w:val="center"/>
          </w:tcPr>
          <w:p w14:paraId="15769D95" w14:textId="7FD80DAA"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2020</w:t>
            </w:r>
          </w:p>
        </w:tc>
        <w:tc>
          <w:tcPr>
            <w:tcW w:w="928" w:type="dxa"/>
            <w:vAlign w:val="center"/>
          </w:tcPr>
          <w:p w14:paraId="2B78B865"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0,69</w:t>
            </w:r>
          </w:p>
          <w:p w14:paraId="02881DB9" w14:textId="5FD10C1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(0,46)</w:t>
            </w:r>
          </w:p>
        </w:tc>
        <w:tc>
          <w:tcPr>
            <w:tcW w:w="1068" w:type="dxa"/>
            <w:vAlign w:val="center"/>
          </w:tcPr>
          <w:p w14:paraId="50FDE6D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p w14:paraId="3AE8E559" w14:textId="7C211BB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D8F0F71"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13B36872" w14:textId="64503E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vAlign w:val="center"/>
          </w:tcPr>
          <w:p w14:paraId="7583A69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0,76</w:t>
            </w:r>
          </w:p>
          <w:p w14:paraId="64BA911D" w14:textId="569A9E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04C86ED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0,10</w:t>
            </w:r>
          </w:p>
          <w:p w14:paraId="645DEC1C" w14:textId="1850C7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6E0B2F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0,47</w:t>
            </w:r>
          </w:p>
          <w:p w14:paraId="0237E191" w14:textId="3E26F79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(0,22)</w:t>
            </w:r>
          </w:p>
        </w:tc>
        <w:tc>
          <w:tcPr>
            <w:tcW w:w="1208" w:type="dxa"/>
            <w:vAlign w:val="center"/>
          </w:tcPr>
          <w:p w14:paraId="77F4F58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4D520AA" w14:textId="0B7D2E0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5C5C0D3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0,69</w:t>
            </w:r>
          </w:p>
          <w:p w14:paraId="6F52DAF2" w14:textId="52742A8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80" w:type="dxa"/>
            <w:vAlign w:val="center"/>
          </w:tcPr>
          <w:p w14:paraId="4D8F9F2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58A667CE" w14:textId="19D9AAE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02E92747" w14:textId="664905C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8.849</w:t>
            </w:r>
          </w:p>
        </w:tc>
      </w:tr>
      <w:tr w:rsidR="002B3CE4" w:rsidRPr="002B3CE4" w14:paraId="5E1C8256" w14:textId="77777777" w:rsidTr="00543947">
        <w:tc>
          <w:tcPr>
            <w:tcW w:w="847" w:type="dxa"/>
            <w:vAlign w:val="center"/>
          </w:tcPr>
          <w:p w14:paraId="6A7F2375" w14:textId="38F40853"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2021</w:t>
            </w:r>
          </w:p>
        </w:tc>
        <w:tc>
          <w:tcPr>
            <w:tcW w:w="928" w:type="dxa"/>
            <w:vAlign w:val="center"/>
          </w:tcPr>
          <w:p w14:paraId="4A0551C8"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0,64</w:t>
            </w:r>
          </w:p>
          <w:p w14:paraId="2A8036B7" w14:textId="53B0705F"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(0,48)</w:t>
            </w:r>
          </w:p>
        </w:tc>
        <w:tc>
          <w:tcPr>
            <w:tcW w:w="1068" w:type="dxa"/>
            <w:vAlign w:val="center"/>
          </w:tcPr>
          <w:p w14:paraId="60A4265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13BFE3F3" w14:textId="67A33404"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tc>
        <w:tc>
          <w:tcPr>
            <w:tcW w:w="845" w:type="dxa"/>
            <w:vAlign w:val="center"/>
          </w:tcPr>
          <w:p w14:paraId="3B354CD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4398901C" w14:textId="06D1566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7ED85A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4EDD49CE" w14:textId="5E2CA99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vAlign w:val="center"/>
          </w:tcPr>
          <w:p w14:paraId="7272C47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1A653031" w14:textId="37E9104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0322736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36F67ECD" w14:textId="5BB1D05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1208" w:type="dxa"/>
            <w:vAlign w:val="center"/>
          </w:tcPr>
          <w:p w14:paraId="4F9293F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96B3E63" w14:textId="45434CF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915" w:type="dxa"/>
            <w:vAlign w:val="center"/>
          </w:tcPr>
          <w:p w14:paraId="41EC583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1245337C" w14:textId="2301814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80" w:type="dxa"/>
            <w:vAlign w:val="center"/>
          </w:tcPr>
          <w:p w14:paraId="0BC8B92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03D4D585" w14:textId="2E74413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31" w:type="dxa"/>
            <w:vAlign w:val="center"/>
          </w:tcPr>
          <w:p w14:paraId="17100F02" w14:textId="1A700BD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8.850</w:t>
            </w:r>
          </w:p>
        </w:tc>
      </w:tr>
      <w:tr w:rsidR="002B3CE4" w:rsidRPr="002B3CE4" w14:paraId="723B6735" w14:textId="77777777" w:rsidTr="00543947">
        <w:tc>
          <w:tcPr>
            <w:tcW w:w="847" w:type="dxa"/>
            <w:tcBorders>
              <w:bottom w:val="single" w:sz="4" w:space="0" w:color="auto"/>
            </w:tcBorders>
            <w:vAlign w:val="center"/>
          </w:tcPr>
          <w:p w14:paraId="06C10971" w14:textId="22BFBDC9"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2022</w:t>
            </w:r>
          </w:p>
        </w:tc>
        <w:tc>
          <w:tcPr>
            <w:tcW w:w="928" w:type="dxa"/>
            <w:tcBorders>
              <w:bottom w:val="single" w:sz="4" w:space="0" w:color="auto"/>
            </w:tcBorders>
            <w:vAlign w:val="center"/>
          </w:tcPr>
          <w:p w14:paraId="15B021E3"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0,69</w:t>
            </w:r>
          </w:p>
          <w:p w14:paraId="3693F29E" w14:textId="611A1CCE"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(0,46)</w:t>
            </w:r>
          </w:p>
        </w:tc>
        <w:tc>
          <w:tcPr>
            <w:tcW w:w="1068" w:type="dxa"/>
            <w:tcBorders>
              <w:bottom w:val="single" w:sz="4" w:space="0" w:color="auto"/>
            </w:tcBorders>
            <w:vAlign w:val="center"/>
          </w:tcPr>
          <w:p w14:paraId="3C0ED2C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64CF6493" w14:textId="11047CB4"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tc>
        <w:tc>
          <w:tcPr>
            <w:tcW w:w="845" w:type="dxa"/>
            <w:tcBorders>
              <w:bottom w:val="single" w:sz="4" w:space="0" w:color="auto"/>
            </w:tcBorders>
            <w:vAlign w:val="center"/>
          </w:tcPr>
          <w:p w14:paraId="68096BC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35238B1" w14:textId="4C7982C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tcBorders>
              <w:bottom w:val="single" w:sz="4" w:space="0" w:color="auto"/>
            </w:tcBorders>
            <w:vAlign w:val="center"/>
          </w:tcPr>
          <w:p w14:paraId="6C9A9D9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04559740" w14:textId="029CF53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tcBorders>
              <w:bottom w:val="single" w:sz="4" w:space="0" w:color="auto"/>
            </w:tcBorders>
            <w:vAlign w:val="center"/>
          </w:tcPr>
          <w:p w14:paraId="5A77F1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0,10</w:t>
            </w:r>
          </w:p>
          <w:p w14:paraId="62982786" w14:textId="467505F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tcBorders>
              <w:bottom w:val="single" w:sz="4" w:space="0" w:color="auto"/>
            </w:tcBorders>
            <w:vAlign w:val="center"/>
          </w:tcPr>
          <w:p w14:paraId="1273984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2313624" w14:textId="77A5755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1208" w:type="dxa"/>
            <w:tcBorders>
              <w:bottom w:val="single" w:sz="4" w:space="0" w:color="auto"/>
            </w:tcBorders>
            <w:vAlign w:val="center"/>
          </w:tcPr>
          <w:p w14:paraId="2193887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4F6B595" w14:textId="33E7DCE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tcBorders>
              <w:bottom w:val="single" w:sz="4" w:space="0" w:color="auto"/>
            </w:tcBorders>
            <w:vAlign w:val="center"/>
          </w:tcPr>
          <w:p w14:paraId="611189C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77A0D8F0" w14:textId="78DFF35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(0,20)</w:t>
            </w:r>
          </w:p>
        </w:tc>
        <w:tc>
          <w:tcPr>
            <w:tcW w:w="880" w:type="dxa"/>
            <w:tcBorders>
              <w:bottom w:val="single" w:sz="4" w:space="0" w:color="auto"/>
            </w:tcBorders>
            <w:vAlign w:val="center"/>
          </w:tcPr>
          <w:p w14:paraId="4287D641"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70AF6ECA" w14:textId="7033608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31" w:type="dxa"/>
            <w:tcBorders>
              <w:bottom w:val="single" w:sz="4" w:space="0" w:color="auto"/>
            </w:tcBorders>
            <w:vAlign w:val="center"/>
          </w:tcPr>
          <w:p w14:paraId="153A221D" w14:textId="57843CA8" w:rsidR="00842140" w:rsidRPr="002B3CE4" w:rsidRDefault="00842140" w:rsidP="00842140">
            <w:pPr>
              <w:keepNext/>
              <w:spacing w:line="240" w:lineRule="auto"/>
              <w:ind w:firstLine="0"/>
              <w:jc w:val="center"/>
              <w:rPr>
                <w:color w:val="000000" w:themeColor="text1"/>
                <w:sz w:val="21"/>
                <w:szCs w:val="21"/>
              </w:rPr>
            </w:pPr>
            <w:r w:rsidRPr="002B3CE4">
              <w:rPr>
                <w:rFonts w:cs="Arial"/>
                <w:color w:val="000000" w:themeColor="text1"/>
                <w:sz w:val="21"/>
                <w:szCs w:val="21"/>
              </w:rPr>
              <w:t>8.802</w:t>
            </w:r>
          </w:p>
        </w:tc>
      </w:tr>
    </w:tbl>
    <w:p w14:paraId="5B628EC1" w14:textId="77777777" w:rsidR="00842140" w:rsidRPr="002B3CE4" w:rsidRDefault="00842140" w:rsidP="00842140">
      <w:pPr>
        <w:pStyle w:val="Legenda"/>
      </w:pPr>
      <w:r w:rsidRPr="002B3CE4">
        <w:t xml:space="preserve">Fonte: SISU e Microdados do Censo do Ensino Superior </w:t>
      </w:r>
      <w:r w:rsidRPr="002B3CE4">
        <w:fldChar w:fldCharType="begin"/>
      </w:r>
      <w:r w:rsidRPr="002B3CE4">
        <w:instrText xml:space="preserve"> ADDIN ZOTERO_ITEM CSL_CITATION {"citationID":"tnwl3sq0","properties":{"formattedCitation":"(INEP,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 xml:space="preserve">. </w:t>
      </w:r>
    </w:p>
    <w:p w14:paraId="31602FD0" w14:textId="5C84529F" w:rsidR="00531035" w:rsidRPr="002B3CE4" w:rsidRDefault="00842140" w:rsidP="00842140">
      <w:pPr>
        <w:pStyle w:val="Legenda"/>
      </w:pPr>
      <w:r w:rsidRPr="002B3CE4">
        <w:t>Nota: os valores estão dispostos da seguinte forma: média (desvio-padrão).</w:t>
      </w:r>
    </w:p>
    <w:p w14:paraId="34264C8D" w14:textId="77777777" w:rsidR="00531035" w:rsidRPr="002B3CE4" w:rsidRDefault="00531035" w:rsidP="00783D73">
      <w:pPr>
        <w:rPr>
          <w:color w:val="000000" w:themeColor="text1"/>
        </w:rPr>
      </w:pPr>
    </w:p>
    <w:p w14:paraId="516F4453" w14:textId="639BCC32" w:rsidR="00792716" w:rsidRPr="002B3CE4" w:rsidRDefault="00792716" w:rsidP="00783D73">
      <w:pPr>
        <w:rPr>
          <w:rFonts w:eastAsiaTheme="minorEastAsia"/>
          <w:color w:val="000000" w:themeColor="text1"/>
        </w:rPr>
      </w:pPr>
      <w:r w:rsidRPr="002B3CE4">
        <w:rPr>
          <w:color w:val="000000" w:themeColor="text1"/>
        </w:rPr>
        <w:t xml:space="preserve">A </w:t>
      </w:r>
      <w:r w:rsidR="00E56C22" w:rsidRPr="002B3CE4">
        <w:rPr>
          <w:color w:val="000000" w:themeColor="text1"/>
        </w:rPr>
        <w:fldChar w:fldCharType="begin"/>
      </w:r>
      <w:r w:rsidR="00E56C22" w:rsidRPr="002B3CE4">
        <w:rPr>
          <w:color w:val="000000" w:themeColor="text1"/>
        </w:rPr>
        <w:instrText xml:space="preserve"> REF _Ref164370600 \h </w:instrText>
      </w:r>
      <w:r w:rsidR="00E56C22" w:rsidRPr="002B3CE4">
        <w:rPr>
          <w:color w:val="000000" w:themeColor="text1"/>
        </w:rPr>
      </w:r>
      <w:r w:rsidR="00E56C22"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4</w:t>
      </w:r>
      <w:r w:rsidR="00E56C22" w:rsidRPr="002B3CE4">
        <w:rPr>
          <w:color w:val="000000" w:themeColor="text1"/>
        </w:rPr>
        <w:fldChar w:fldCharType="end"/>
      </w:r>
      <w:r w:rsidR="00E56C22" w:rsidRPr="002B3CE4">
        <w:rPr>
          <w:color w:val="000000" w:themeColor="text1"/>
        </w:rPr>
        <w:t xml:space="preserve"> </w:t>
      </w:r>
      <w:r w:rsidRPr="002B3CE4">
        <w:rPr>
          <w:color w:val="000000" w:themeColor="text1"/>
        </w:rPr>
        <w:t xml:space="preserve">apresenta as características das variáveis dependentes para os cursos que não receberam tratamento (grupo controle), ou seja, </w:t>
      </w:r>
      <w:r w:rsidR="00E33C85" w:rsidRPr="002B3CE4">
        <w:rPr>
          <w:color w:val="000000" w:themeColor="text1"/>
        </w:rPr>
        <w:t xml:space="preserve">que </w:t>
      </w:r>
      <w:r w:rsidRPr="002B3CE4">
        <w:rPr>
          <w:color w:val="000000" w:themeColor="text1"/>
        </w:rPr>
        <w:t>não utilizaram o sistema de ingresso centralizado</w:t>
      </w:r>
      <w:r w:rsidR="00E33C85" w:rsidRPr="002B3CE4">
        <w:rPr>
          <w:color w:val="000000" w:themeColor="text1"/>
        </w:rPr>
        <w:t xml:space="preserve"> </w:t>
      </w:r>
      <m:oMath>
        <m:r>
          <w:rPr>
            <w:rFonts w:ascii="Cambria Math" w:hAnsi="Cambria Math"/>
            <w:color w:val="000000" w:themeColor="text1"/>
          </w:rPr>
          <m:t>(SISU =0</m:t>
        </m:r>
        <m:r>
          <w:rPr>
            <w:rFonts w:ascii="Cambria Math" w:eastAsiaTheme="minorEastAsia" w:hAnsi="Cambria Math"/>
            <w:color w:val="000000" w:themeColor="text1"/>
          </w:rPr>
          <m:t>)</m:t>
        </m:r>
      </m:oMath>
      <w:r w:rsidR="00E33C85" w:rsidRPr="002B3CE4">
        <w:rPr>
          <w:color w:val="000000" w:themeColor="text1"/>
        </w:rPr>
        <w:t>, para os cursos que utilizaram o ingresso centralizado com menos de 50% das vagas ofertadas (</w:t>
      </w:r>
      <m:oMath>
        <m:r>
          <w:rPr>
            <w:rFonts w:ascii="Cambria Math" w:hAnsi="Cambria Math"/>
            <w:color w:val="000000" w:themeColor="text1"/>
          </w:rPr>
          <m:t>SISU &lt;0,5</m:t>
        </m:r>
      </m:oMath>
      <w:r w:rsidR="00E33C85" w:rsidRPr="002B3CE4">
        <w:rPr>
          <w:color w:val="000000" w:themeColor="text1"/>
        </w:rPr>
        <w:t xml:space="preserve">) e para os cursos que utilizaram o ingresso centralizado com mais de 50% das vagas ofertadas </w:t>
      </w:r>
      <m:oMath>
        <m:r>
          <w:rPr>
            <w:rFonts w:ascii="Cambria Math" w:hAnsi="Cambria Math"/>
            <w:color w:val="000000" w:themeColor="text1"/>
          </w:rPr>
          <m:t>(SISU &gt;0,5)</m:t>
        </m:r>
      </m:oMath>
      <w:r w:rsidR="00E33C85" w:rsidRPr="002B3CE4">
        <w:rPr>
          <w:rFonts w:eastAsiaTheme="minorEastAsia"/>
          <w:color w:val="000000" w:themeColor="text1"/>
        </w:rPr>
        <w:t>, durante o período de 2009 a 2022.</w:t>
      </w:r>
      <w:r w:rsidR="00466766" w:rsidRPr="002B3CE4">
        <w:rPr>
          <w:rFonts w:eastAsiaTheme="minorEastAsia"/>
          <w:color w:val="000000" w:themeColor="text1"/>
        </w:rPr>
        <w:t xml:space="preserve"> </w:t>
      </w:r>
      <w:r w:rsidR="007B4752" w:rsidRPr="002B3CE4">
        <w:rPr>
          <w:rFonts w:eastAsiaTheme="minorEastAsia"/>
          <w:color w:val="000000" w:themeColor="text1"/>
        </w:rPr>
        <w:t>Constata-se que os cursos que adotaram o SISU receberam porcentagens maiores de alunos ingressantes não-brancos, com 39% e 42%, e, também, de estudantes que terminaram o ensino médio em escola pública, 61% e 59%, quando comparados com cursos que não aderiram ao SISU.</w:t>
      </w:r>
    </w:p>
    <w:p w14:paraId="3A600B61" w14:textId="77777777" w:rsidR="006039C3" w:rsidRPr="002B3CE4" w:rsidRDefault="006039C3" w:rsidP="00783D73">
      <w:pPr>
        <w:rPr>
          <w:rFonts w:eastAsiaTheme="minorEastAsia"/>
          <w:color w:val="000000" w:themeColor="text1"/>
        </w:rPr>
      </w:pPr>
    </w:p>
    <w:p w14:paraId="5CF5B979" w14:textId="00A8924B" w:rsidR="00F81BE0" w:rsidRPr="002B3CE4" w:rsidRDefault="00F81BE0" w:rsidP="00F81BE0">
      <w:pPr>
        <w:pStyle w:val="SemEspaamento"/>
        <w:rPr>
          <w:color w:val="000000" w:themeColor="text1"/>
        </w:rPr>
      </w:pPr>
      <w:bookmarkStart w:id="75" w:name="_Ref16437060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4</w:t>
      </w:r>
      <w:r w:rsidRPr="002B3CE4">
        <w:rPr>
          <w:color w:val="000000" w:themeColor="text1"/>
        </w:rPr>
        <w:fldChar w:fldCharType="end"/>
      </w:r>
      <w:bookmarkEnd w:id="75"/>
      <w:r w:rsidRPr="002B3CE4">
        <w:rPr>
          <w:color w:val="000000" w:themeColor="text1"/>
        </w:rPr>
        <w:t xml:space="preserve"> – Estatísticas descritivas das variáveis dependentes dos cursos tratados e não-tratados (2009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2548"/>
        <w:gridCol w:w="2549"/>
        <w:gridCol w:w="2549"/>
      </w:tblGrid>
      <w:tr w:rsidR="002B3CE4" w:rsidRPr="002B3CE4" w14:paraId="487CBFDB" w14:textId="77777777" w:rsidTr="005C7118">
        <w:tc>
          <w:tcPr>
            <w:tcW w:w="2548" w:type="dxa"/>
            <w:vMerge w:val="restart"/>
            <w:tcBorders>
              <w:top w:val="single" w:sz="4" w:space="0" w:color="auto"/>
            </w:tcBorders>
            <w:vAlign w:val="center"/>
          </w:tcPr>
          <w:p w14:paraId="776B9BBB" w14:textId="77777777" w:rsidR="006039C3" w:rsidRPr="002B3CE4" w:rsidRDefault="006039C3" w:rsidP="00A11BF6">
            <w:pPr>
              <w:spacing w:line="240" w:lineRule="auto"/>
              <w:ind w:firstLine="0"/>
              <w:jc w:val="center"/>
              <w:rPr>
                <w:b/>
                <w:bCs/>
                <w:color w:val="000000" w:themeColor="text1"/>
                <w:sz w:val="21"/>
                <w:szCs w:val="21"/>
              </w:rPr>
            </w:pPr>
          </w:p>
        </w:tc>
        <w:tc>
          <w:tcPr>
            <w:tcW w:w="2548" w:type="dxa"/>
            <w:vMerge w:val="restart"/>
            <w:tcBorders>
              <w:top w:val="single" w:sz="4" w:space="0" w:color="auto"/>
            </w:tcBorders>
            <w:vAlign w:val="center"/>
          </w:tcPr>
          <w:p w14:paraId="76425E46" w14:textId="328D5E8D"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Grupo controle</w:t>
            </w:r>
          </w:p>
        </w:tc>
        <w:tc>
          <w:tcPr>
            <w:tcW w:w="5098" w:type="dxa"/>
            <w:gridSpan w:val="2"/>
            <w:tcBorders>
              <w:top w:val="single" w:sz="4" w:space="0" w:color="auto"/>
              <w:bottom w:val="single" w:sz="4" w:space="0" w:color="auto"/>
            </w:tcBorders>
            <w:vAlign w:val="center"/>
          </w:tcPr>
          <w:p w14:paraId="6A7292F5" w14:textId="5C9B7256"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Grupo tratado</w:t>
            </w:r>
          </w:p>
        </w:tc>
      </w:tr>
      <w:tr w:rsidR="002B3CE4" w:rsidRPr="002B3CE4" w14:paraId="34D974A6" w14:textId="77777777" w:rsidTr="005C7118">
        <w:tc>
          <w:tcPr>
            <w:tcW w:w="2548" w:type="dxa"/>
            <w:vMerge/>
            <w:tcBorders>
              <w:bottom w:val="single" w:sz="4" w:space="0" w:color="auto"/>
            </w:tcBorders>
            <w:vAlign w:val="center"/>
          </w:tcPr>
          <w:p w14:paraId="74D92240" w14:textId="77777777" w:rsidR="006039C3" w:rsidRPr="002B3CE4" w:rsidRDefault="006039C3" w:rsidP="00A11BF6">
            <w:pPr>
              <w:spacing w:line="240" w:lineRule="auto"/>
              <w:ind w:firstLine="0"/>
              <w:jc w:val="center"/>
              <w:rPr>
                <w:b/>
                <w:bCs/>
                <w:color w:val="000000" w:themeColor="text1"/>
                <w:sz w:val="21"/>
                <w:szCs w:val="21"/>
              </w:rPr>
            </w:pPr>
          </w:p>
        </w:tc>
        <w:tc>
          <w:tcPr>
            <w:tcW w:w="2548" w:type="dxa"/>
            <w:vMerge/>
            <w:tcBorders>
              <w:bottom w:val="single" w:sz="4" w:space="0" w:color="auto"/>
            </w:tcBorders>
            <w:vAlign w:val="center"/>
          </w:tcPr>
          <w:p w14:paraId="4903EE74" w14:textId="77777777" w:rsidR="006039C3" w:rsidRPr="002B3CE4" w:rsidRDefault="006039C3" w:rsidP="00A11BF6">
            <w:pPr>
              <w:spacing w:line="240" w:lineRule="auto"/>
              <w:ind w:firstLine="0"/>
              <w:jc w:val="center"/>
              <w:rPr>
                <w:b/>
                <w:bCs/>
                <w:color w:val="000000" w:themeColor="text1"/>
                <w:sz w:val="21"/>
                <w:szCs w:val="21"/>
              </w:rPr>
            </w:pPr>
          </w:p>
        </w:tc>
        <w:tc>
          <w:tcPr>
            <w:tcW w:w="2549" w:type="dxa"/>
            <w:tcBorders>
              <w:top w:val="single" w:sz="4" w:space="0" w:color="auto"/>
              <w:bottom w:val="single" w:sz="4" w:space="0" w:color="auto"/>
            </w:tcBorders>
            <w:vAlign w:val="center"/>
          </w:tcPr>
          <w:p w14:paraId="36DFC610" w14:textId="0A23EE03"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Menos de 50% das vagas ofertadas</w:t>
            </w:r>
          </w:p>
        </w:tc>
        <w:tc>
          <w:tcPr>
            <w:tcW w:w="2549" w:type="dxa"/>
            <w:tcBorders>
              <w:top w:val="single" w:sz="4" w:space="0" w:color="auto"/>
              <w:bottom w:val="single" w:sz="4" w:space="0" w:color="auto"/>
            </w:tcBorders>
            <w:vAlign w:val="center"/>
          </w:tcPr>
          <w:p w14:paraId="41BE1932" w14:textId="45B32566"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Mais de 50% das vagas ofertadas</w:t>
            </w:r>
          </w:p>
        </w:tc>
      </w:tr>
      <w:tr w:rsidR="002B3CE4" w:rsidRPr="002B3CE4" w14:paraId="271F4377" w14:textId="77777777" w:rsidTr="005C7118">
        <w:tc>
          <w:tcPr>
            <w:tcW w:w="2548" w:type="dxa"/>
            <w:tcBorders>
              <w:top w:val="single" w:sz="4" w:space="0" w:color="auto"/>
            </w:tcBorders>
            <w:vAlign w:val="center"/>
          </w:tcPr>
          <w:p w14:paraId="155CC3D9" w14:textId="1943148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SISU (cursos)</w:t>
            </w:r>
          </w:p>
        </w:tc>
        <w:tc>
          <w:tcPr>
            <w:tcW w:w="2548" w:type="dxa"/>
            <w:tcBorders>
              <w:top w:val="single" w:sz="4" w:space="0" w:color="auto"/>
            </w:tcBorders>
            <w:vAlign w:val="center"/>
          </w:tcPr>
          <w:p w14:paraId="2C5BDC76"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22D21082" w14:textId="5B256DD0"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(0,00)</w:t>
            </w:r>
          </w:p>
        </w:tc>
        <w:tc>
          <w:tcPr>
            <w:tcW w:w="2549" w:type="dxa"/>
            <w:tcBorders>
              <w:top w:val="single" w:sz="4" w:space="0" w:color="auto"/>
            </w:tcBorders>
            <w:vAlign w:val="center"/>
          </w:tcPr>
          <w:p w14:paraId="45F2A153"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0,30</w:t>
            </w:r>
          </w:p>
          <w:p w14:paraId="6FD0194D" w14:textId="0823C20D"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(0,14)</w:t>
            </w:r>
          </w:p>
        </w:tc>
        <w:tc>
          <w:tcPr>
            <w:tcW w:w="2549" w:type="dxa"/>
            <w:tcBorders>
              <w:top w:val="single" w:sz="4" w:space="0" w:color="auto"/>
            </w:tcBorders>
            <w:vAlign w:val="center"/>
          </w:tcPr>
          <w:p w14:paraId="5ED8187B"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0,81</w:t>
            </w:r>
          </w:p>
          <w:p w14:paraId="1D678327" w14:textId="23300386"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(0,17)</w:t>
            </w:r>
          </w:p>
        </w:tc>
      </w:tr>
      <w:tr w:rsidR="002B3CE4" w:rsidRPr="002B3CE4" w14:paraId="310316AC" w14:textId="77777777" w:rsidTr="005C7118">
        <w:tc>
          <w:tcPr>
            <w:tcW w:w="2548" w:type="dxa"/>
            <w:vAlign w:val="center"/>
          </w:tcPr>
          <w:p w14:paraId="756BECF7" w14:textId="49B9873B"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2548" w:type="dxa"/>
            <w:vAlign w:val="center"/>
          </w:tcPr>
          <w:p w14:paraId="0403E12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0,51</w:t>
            </w:r>
          </w:p>
          <w:p w14:paraId="486EBD89" w14:textId="23E26FB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2549" w:type="dxa"/>
            <w:vAlign w:val="center"/>
          </w:tcPr>
          <w:p w14:paraId="40E4765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0,51</w:t>
            </w:r>
          </w:p>
          <w:p w14:paraId="5B6A09B5" w14:textId="179C4CD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2549" w:type="dxa"/>
            <w:vAlign w:val="center"/>
          </w:tcPr>
          <w:p w14:paraId="623D4D5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0,50</w:t>
            </w:r>
          </w:p>
          <w:p w14:paraId="0E0355E6" w14:textId="64CBFB82"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(0,21)</w:t>
            </w:r>
          </w:p>
        </w:tc>
      </w:tr>
      <w:tr w:rsidR="002B3CE4" w:rsidRPr="002B3CE4" w14:paraId="582D1520" w14:textId="77777777" w:rsidTr="005C7118">
        <w:tc>
          <w:tcPr>
            <w:tcW w:w="2548" w:type="dxa"/>
            <w:vAlign w:val="center"/>
          </w:tcPr>
          <w:p w14:paraId="5E898E36" w14:textId="33434210"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2548" w:type="dxa"/>
            <w:vAlign w:val="center"/>
          </w:tcPr>
          <w:p w14:paraId="007C975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5E21A3A1" w14:textId="46C6109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(0,04)</w:t>
            </w:r>
          </w:p>
        </w:tc>
        <w:tc>
          <w:tcPr>
            <w:tcW w:w="2549" w:type="dxa"/>
            <w:vAlign w:val="center"/>
          </w:tcPr>
          <w:p w14:paraId="37781920"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B8F348D" w14:textId="1568A78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2549" w:type="dxa"/>
            <w:vAlign w:val="center"/>
          </w:tcPr>
          <w:p w14:paraId="6AEEF99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FDFCFA0" w14:textId="6CEB28F8"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(0,03)</w:t>
            </w:r>
          </w:p>
        </w:tc>
      </w:tr>
      <w:tr w:rsidR="002B3CE4" w:rsidRPr="002B3CE4" w14:paraId="768A30FD" w14:textId="77777777" w:rsidTr="005C7118">
        <w:tc>
          <w:tcPr>
            <w:tcW w:w="2548" w:type="dxa"/>
            <w:vAlign w:val="center"/>
          </w:tcPr>
          <w:p w14:paraId="54904AF5" w14:textId="2C55D007"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lastRenderedPageBreak/>
              <w:t xml:space="preserve">Entre 18 e 24 anos </w:t>
            </w:r>
          </w:p>
        </w:tc>
        <w:tc>
          <w:tcPr>
            <w:tcW w:w="2548" w:type="dxa"/>
            <w:vAlign w:val="center"/>
          </w:tcPr>
          <w:p w14:paraId="148F94A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0,71</w:t>
            </w:r>
          </w:p>
          <w:p w14:paraId="3E988D25" w14:textId="6345929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2549" w:type="dxa"/>
            <w:vAlign w:val="center"/>
          </w:tcPr>
          <w:p w14:paraId="7F14B9B6"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7D6B8CBE" w14:textId="592570AE"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2549" w:type="dxa"/>
            <w:vAlign w:val="center"/>
          </w:tcPr>
          <w:p w14:paraId="0C609CE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0,75</w:t>
            </w:r>
          </w:p>
          <w:p w14:paraId="22036018" w14:textId="71700DA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(0,15)</w:t>
            </w:r>
          </w:p>
        </w:tc>
      </w:tr>
      <w:tr w:rsidR="002B3CE4" w:rsidRPr="002B3CE4" w14:paraId="6948514E" w14:textId="77777777" w:rsidTr="005C7118">
        <w:tc>
          <w:tcPr>
            <w:tcW w:w="2548" w:type="dxa"/>
            <w:vAlign w:val="center"/>
          </w:tcPr>
          <w:p w14:paraId="2E86438F" w14:textId="7659348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2548" w:type="dxa"/>
            <w:vAlign w:val="center"/>
          </w:tcPr>
          <w:p w14:paraId="72C8A14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6FDAA322" w14:textId="15E0D48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(0,09)</w:t>
            </w:r>
          </w:p>
        </w:tc>
        <w:tc>
          <w:tcPr>
            <w:tcW w:w="2549" w:type="dxa"/>
            <w:vAlign w:val="center"/>
          </w:tcPr>
          <w:p w14:paraId="6D45F28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31B1358E" w14:textId="2F75A9FD"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2549" w:type="dxa"/>
            <w:vAlign w:val="center"/>
          </w:tcPr>
          <w:p w14:paraId="5007284D"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76605921" w14:textId="3DA1E03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(0,07)</w:t>
            </w:r>
          </w:p>
        </w:tc>
      </w:tr>
      <w:tr w:rsidR="002B3CE4" w:rsidRPr="002B3CE4" w14:paraId="6BC921BC" w14:textId="77777777" w:rsidTr="005C7118">
        <w:tc>
          <w:tcPr>
            <w:tcW w:w="2548" w:type="dxa"/>
            <w:vAlign w:val="center"/>
          </w:tcPr>
          <w:p w14:paraId="16640304" w14:textId="47A0BFD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2548" w:type="dxa"/>
            <w:vAlign w:val="center"/>
          </w:tcPr>
          <w:p w14:paraId="0622D049"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15D47697" w14:textId="009D262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2549" w:type="dxa"/>
            <w:vAlign w:val="center"/>
          </w:tcPr>
          <w:p w14:paraId="27CCC73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0,39</w:t>
            </w:r>
          </w:p>
          <w:p w14:paraId="12D632EF" w14:textId="76041D50"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2549" w:type="dxa"/>
            <w:vAlign w:val="center"/>
          </w:tcPr>
          <w:p w14:paraId="16E58D93"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0,42</w:t>
            </w:r>
          </w:p>
          <w:p w14:paraId="3E6CB784" w14:textId="7F74F3BA"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(0,24)</w:t>
            </w:r>
          </w:p>
        </w:tc>
      </w:tr>
      <w:tr w:rsidR="002B3CE4" w:rsidRPr="002B3CE4" w14:paraId="1F07F0C4" w14:textId="77777777" w:rsidTr="005C7118">
        <w:tc>
          <w:tcPr>
            <w:tcW w:w="2548" w:type="dxa"/>
            <w:vAlign w:val="center"/>
          </w:tcPr>
          <w:p w14:paraId="1E2020E3" w14:textId="29239A49"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2548" w:type="dxa"/>
            <w:vAlign w:val="center"/>
          </w:tcPr>
          <w:p w14:paraId="44B710AB"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519A540B" w14:textId="3E0751C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2549" w:type="dxa"/>
            <w:vAlign w:val="center"/>
          </w:tcPr>
          <w:p w14:paraId="39D8269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89710F3" w14:textId="344D41A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2549" w:type="dxa"/>
            <w:vAlign w:val="center"/>
          </w:tcPr>
          <w:p w14:paraId="12DC727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467203C8" w14:textId="2E2128E9"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r>
      <w:tr w:rsidR="002B3CE4" w:rsidRPr="002B3CE4" w14:paraId="4939BD81" w14:textId="77777777" w:rsidTr="005C7118">
        <w:tc>
          <w:tcPr>
            <w:tcW w:w="2548" w:type="dxa"/>
            <w:vAlign w:val="center"/>
          </w:tcPr>
          <w:p w14:paraId="0EAC5244" w14:textId="5FB73D23"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2548" w:type="dxa"/>
            <w:vAlign w:val="center"/>
          </w:tcPr>
          <w:p w14:paraId="492B440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3DCC3FD" w14:textId="1BDD3156"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(0,36)</w:t>
            </w:r>
          </w:p>
        </w:tc>
        <w:tc>
          <w:tcPr>
            <w:tcW w:w="2549" w:type="dxa"/>
            <w:vAlign w:val="center"/>
          </w:tcPr>
          <w:p w14:paraId="0FBA689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0,61</w:t>
            </w:r>
          </w:p>
          <w:p w14:paraId="475766C0" w14:textId="7D4B331B"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2549" w:type="dxa"/>
            <w:vAlign w:val="center"/>
          </w:tcPr>
          <w:p w14:paraId="48F4933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0,59</w:t>
            </w:r>
          </w:p>
          <w:p w14:paraId="7F0DA32C" w14:textId="69C14B5F"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r>
      <w:tr w:rsidR="002B3CE4" w:rsidRPr="002B3CE4" w14:paraId="67032DE4" w14:textId="77777777" w:rsidTr="005C7118">
        <w:tc>
          <w:tcPr>
            <w:tcW w:w="2548" w:type="dxa"/>
            <w:vAlign w:val="center"/>
          </w:tcPr>
          <w:p w14:paraId="4727D4B4" w14:textId="64C9DA47"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Apoio social</w:t>
            </w:r>
          </w:p>
        </w:tc>
        <w:tc>
          <w:tcPr>
            <w:tcW w:w="2548" w:type="dxa"/>
            <w:vAlign w:val="center"/>
          </w:tcPr>
          <w:p w14:paraId="37756EE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E17EB3C" w14:textId="2F2C6345"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2549" w:type="dxa"/>
            <w:vAlign w:val="center"/>
          </w:tcPr>
          <w:p w14:paraId="54E90F4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56A84193" w14:textId="0BFB0B8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2549" w:type="dxa"/>
            <w:vAlign w:val="center"/>
          </w:tcPr>
          <w:p w14:paraId="38F5140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0,16</w:t>
            </w:r>
          </w:p>
          <w:p w14:paraId="0FE88A02" w14:textId="2D0D306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(0,26)</w:t>
            </w:r>
          </w:p>
        </w:tc>
      </w:tr>
      <w:tr w:rsidR="002B3CE4" w:rsidRPr="002B3CE4" w14:paraId="1C1D5CA1" w14:textId="77777777" w:rsidTr="005C7118">
        <w:tc>
          <w:tcPr>
            <w:tcW w:w="2548" w:type="dxa"/>
            <w:tcBorders>
              <w:bottom w:val="single" w:sz="4" w:space="0" w:color="auto"/>
            </w:tcBorders>
            <w:vAlign w:val="center"/>
          </w:tcPr>
          <w:p w14:paraId="00046264" w14:textId="2C9D964D" w:rsidR="006039C3" w:rsidRPr="002B3CE4" w:rsidRDefault="006039C3" w:rsidP="00A11BF6">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2548" w:type="dxa"/>
            <w:tcBorders>
              <w:bottom w:val="single" w:sz="4" w:space="0" w:color="auto"/>
            </w:tcBorders>
            <w:vAlign w:val="center"/>
          </w:tcPr>
          <w:p w14:paraId="433F52A5" w14:textId="0E11E229"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11.929</w:t>
            </w:r>
          </w:p>
        </w:tc>
        <w:tc>
          <w:tcPr>
            <w:tcW w:w="2549" w:type="dxa"/>
            <w:tcBorders>
              <w:bottom w:val="single" w:sz="4" w:space="0" w:color="auto"/>
            </w:tcBorders>
            <w:vAlign w:val="center"/>
          </w:tcPr>
          <w:p w14:paraId="6F52663F" w14:textId="5F1DFE5B"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5.235</w:t>
            </w:r>
          </w:p>
        </w:tc>
        <w:tc>
          <w:tcPr>
            <w:tcW w:w="2549" w:type="dxa"/>
            <w:tcBorders>
              <w:bottom w:val="single" w:sz="4" w:space="0" w:color="auto"/>
            </w:tcBorders>
            <w:vAlign w:val="center"/>
          </w:tcPr>
          <w:p w14:paraId="47297293" w14:textId="1CB3E37E" w:rsidR="006039C3" w:rsidRPr="002B3CE4" w:rsidRDefault="006039C3" w:rsidP="00A11BF6">
            <w:pPr>
              <w:keepNext/>
              <w:spacing w:line="240" w:lineRule="auto"/>
              <w:ind w:firstLine="0"/>
              <w:jc w:val="center"/>
              <w:rPr>
                <w:color w:val="000000" w:themeColor="text1"/>
                <w:sz w:val="21"/>
                <w:szCs w:val="21"/>
              </w:rPr>
            </w:pPr>
            <w:r w:rsidRPr="002B3CE4">
              <w:rPr>
                <w:rFonts w:cs="Arial"/>
                <w:color w:val="000000" w:themeColor="text1"/>
                <w:sz w:val="21"/>
                <w:szCs w:val="21"/>
              </w:rPr>
              <w:t>4.936</w:t>
            </w:r>
          </w:p>
        </w:tc>
      </w:tr>
    </w:tbl>
    <w:p w14:paraId="1A91EADD" w14:textId="77777777" w:rsidR="00A11BF6" w:rsidRPr="002B3CE4" w:rsidRDefault="00A11BF6" w:rsidP="00A11BF6">
      <w:pPr>
        <w:pStyle w:val="Legenda"/>
      </w:pPr>
      <w:r w:rsidRPr="002B3CE4">
        <w:t xml:space="preserve">Fonte: SISU e Microdados do Censo do Ensino Superior </w:t>
      </w:r>
      <w:r w:rsidRPr="002B3CE4">
        <w:fldChar w:fldCharType="begin"/>
      </w:r>
      <w:r w:rsidRPr="002B3CE4">
        <w:instrText xml:space="preserve"> ADDIN ZOTERO_ITEM CSL_CITATION {"citationID":"Lz5KEpcT","properties":{"formattedCitation":"(INEP,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 xml:space="preserve">. </w:t>
      </w:r>
    </w:p>
    <w:p w14:paraId="7733CB53" w14:textId="7CCE8A05" w:rsidR="006039C3" w:rsidRPr="002B3CE4" w:rsidRDefault="00A11BF6" w:rsidP="00A11BF6">
      <w:pPr>
        <w:pStyle w:val="Legenda"/>
      </w:pPr>
      <w:r w:rsidRPr="002B3CE4">
        <w:t>Nota: os valores estão dispostos da seguinte forma: média (desvio-padrão).</w:t>
      </w:r>
    </w:p>
    <w:p w14:paraId="054A50A4" w14:textId="77777777" w:rsidR="00792716" w:rsidRPr="002B3CE4" w:rsidRDefault="00792716" w:rsidP="00783D73">
      <w:pPr>
        <w:rPr>
          <w:color w:val="000000" w:themeColor="text1"/>
        </w:rPr>
      </w:pPr>
    </w:p>
    <w:p w14:paraId="5AF39376" w14:textId="318D257D" w:rsidR="0095406A" w:rsidRPr="002B3CE4" w:rsidRDefault="0095406A" w:rsidP="0095406A">
      <w:pPr>
        <w:pStyle w:val="Ttulo1"/>
      </w:pPr>
      <w:bookmarkStart w:id="76" w:name="_Ref164955614"/>
      <w:r w:rsidRPr="002B3CE4">
        <w:t>Modelo Empírico</w:t>
      </w:r>
      <w:bookmarkEnd w:id="76"/>
    </w:p>
    <w:p w14:paraId="44C61174" w14:textId="77777777" w:rsidR="0095406A" w:rsidRPr="002B3CE4" w:rsidRDefault="0095406A" w:rsidP="0095406A">
      <w:pPr>
        <w:rPr>
          <w:color w:val="000000" w:themeColor="text1"/>
        </w:rPr>
      </w:pPr>
    </w:p>
    <w:p w14:paraId="5D44DCBB" w14:textId="7D1EF7F0" w:rsidR="0095406A" w:rsidRPr="002B3CE4" w:rsidRDefault="0095406A" w:rsidP="0095406A">
      <w:pPr>
        <w:rPr>
          <w:rFonts w:eastAsiaTheme="minorEastAsia"/>
          <w:color w:val="000000" w:themeColor="text1"/>
        </w:rPr>
      </w:pPr>
      <w:r w:rsidRPr="002B3CE4">
        <w:rPr>
          <w:color w:val="000000" w:themeColor="text1"/>
        </w:rPr>
        <w:t xml:space="preserve">Para investigar os efeitos da implementação do SISU nas </w:t>
      </w:r>
      <w:r w:rsidR="00324C10" w:rsidRPr="002B3CE4">
        <w:rPr>
          <w:color w:val="000000" w:themeColor="text1"/>
        </w:rPr>
        <w:t>i</w:t>
      </w:r>
      <w:r w:rsidRPr="002B3CE4">
        <w:rPr>
          <w:color w:val="000000" w:themeColor="text1"/>
        </w:rPr>
        <w:t xml:space="preserve">nstituições </w:t>
      </w:r>
      <w:r w:rsidR="00324C10" w:rsidRPr="002B3CE4">
        <w:rPr>
          <w:color w:val="000000" w:themeColor="text1"/>
        </w:rPr>
        <w:t>p</w:t>
      </w:r>
      <w:r w:rsidRPr="002B3CE4">
        <w:rPr>
          <w:color w:val="000000" w:themeColor="text1"/>
        </w:rPr>
        <w:t xml:space="preserve">úblicas de </w:t>
      </w:r>
      <w:r w:rsidR="00324C10" w:rsidRPr="002B3CE4">
        <w:rPr>
          <w:color w:val="000000" w:themeColor="text1"/>
        </w:rPr>
        <w:t>e</w:t>
      </w:r>
      <w:r w:rsidRPr="002B3CE4">
        <w:rPr>
          <w:color w:val="000000" w:themeColor="text1"/>
        </w:rPr>
        <w:t xml:space="preserve">nsino </w:t>
      </w:r>
      <w:r w:rsidR="00324C10" w:rsidRPr="002B3CE4">
        <w:rPr>
          <w:color w:val="000000" w:themeColor="text1"/>
        </w:rPr>
        <w:t>s</w:t>
      </w:r>
      <w:r w:rsidRPr="002B3CE4">
        <w:rPr>
          <w:color w:val="000000" w:themeColor="text1"/>
        </w:rPr>
        <w:t xml:space="preserve">uperior </w:t>
      </w:r>
      <w:r w:rsidR="00C93A4B" w:rsidRPr="002B3CE4">
        <w:rPr>
          <w:color w:val="000000" w:themeColor="text1"/>
        </w:rPr>
        <w:t>b</w:t>
      </w:r>
      <w:r w:rsidRPr="002B3CE4">
        <w:rPr>
          <w:color w:val="000000" w:themeColor="text1"/>
        </w:rPr>
        <w:t xml:space="preserve">rasileiro sobre o perfil dos alunos ingressantes será utilizado o método de Diferenças em Diferenças. Uma vez que as instituições têm autonomia e flexibilidade para decidir pela adoção do SISU, a implantação do sistema de ingresso centralizado ocorreu de forma escalonada. Para estimar o efeito causal da introdução do SISU nas variáveis dependentes, </w:t>
      </w:r>
      <m:oMath>
        <m:r>
          <w:rPr>
            <w:rFonts w:ascii="Cambria Math" w:hAnsi="Cambria Math"/>
            <w:color w:val="000000" w:themeColor="text1"/>
          </w:rPr>
          <m:t>Y</m:t>
        </m:r>
      </m:oMath>
      <w:r w:rsidRPr="002B3CE4">
        <w:rPr>
          <w:rFonts w:eastAsiaTheme="minorEastAsia"/>
          <w:color w:val="000000" w:themeColor="text1"/>
        </w:rPr>
        <w:t>, será utilizado a seguinte especificação:</w:t>
      </w:r>
    </w:p>
    <w:p w14:paraId="49CB44A2" w14:textId="77777777" w:rsidR="0095406A" w:rsidRPr="002B3CE4" w:rsidRDefault="0095406A" w:rsidP="0095406A">
      <w:pPr>
        <w:rPr>
          <w:rFonts w:eastAsiaTheme="minorEastAsia"/>
          <w:color w:val="000000" w:themeColor="text1"/>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8084"/>
        <w:gridCol w:w="1134"/>
      </w:tblGrid>
      <w:tr w:rsidR="0095406A" w:rsidRPr="002B3CE4" w14:paraId="25CAFCC3" w14:textId="77777777" w:rsidTr="0095406A">
        <w:trPr>
          <w:trHeight w:val="272"/>
        </w:trPr>
        <w:tc>
          <w:tcPr>
            <w:tcW w:w="988" w:type="dxa"/>
          </w:tcPr>
          <w:p w14:paraId="5A37B2F8" w14:textId="77777777" w:rsidR="0095406A" w:rsidRPr="002B3CE4" w:rsidRDefault="0095406A" w:rsidP="00F34E0D">
            <w:pPr>
              <w:spacing w:line="240" w:lineRule="auto"/>
              <w:ind w:firstLine="0"/>
              <w:rPr>
                <w:rFonts w:cs="Arial"/>
                <w:color w:val="000000" w:themeColor="text1"/>
              </w:rPr>
            </w:pPr>
          </w:p>
        </w:tc>
        <w:tc>
          <w:tcPr>
            <w:tcW w:w="8084" w:type="dxa"/>
          </w:tcPr>
          <w:p w14:paraId="25D9A9AA" w14:textId="77777777" w:rsidR="0095406A" w:rsidRPr="002B3CE4" w:rsidRDefault="00000000" w:rsidP="00F34E0D">
            <w:pPr>
              <w:spacing w:line="240" w:lineRule="auto"/>
              <w:ind w:firstLine="0"/>
              <w:jc w:val="center"/>
              <w:rPr>
                <w:rFonts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cte</m:t>
                    </m:r>
                  </m:sub>
                </m:sSub>
                <m:r>
                  <w:rPr>
                    <w:rFonts w:ascii="Cambria Math" w:hAnsi="Cambria Math" w:cs="Arial"/>
                    <w:color w:val="000000" w:themeColor="text1"/>
                  </w:rPr>
                  <m:t>=β</m:t>
                </m:r>
                <m:sSub>
                  <m:sSubPr>
                    <m:ctrlPr>
                      <w:rPr>
                        <w:rFonts w:ascii="Cambria Math" w:hAnsi="Cambria Math" w:cs="Arial"/>
                        <w:i/>
                        <w:color w:val="000000" w:themeColor="text1"/>
                      </w:rPr>
                    </m:ctrlPr>
                  </m:sSubPr>
                  <m:e>
                    <m:r>
                      <w:rPr>
                        <w:rFonts w:ascii="Cambria Math" w:hAnsi="Cambria Math" w:cs="Arial"/>
                        <w:color w:val="000000" w:themeColor="text1"/>
                      </w:rPr>
                      <m:t>SISU</m:t>
                    </m:r>
                  </m:e>
                  <m:sub>
                    <m:r>
                      <w:rPr>
                        <w:rFonts w:ascii="Cambria Math" w:hAnsi="Cambria Math" w:cs="Arial"/>
                        <w:color w:val="000000" w:themeColor="text1"/>
                      </w:rPr>
                      <m:t>ct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e</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ε</m:t>
                    </m:r>
                  </m:e>
                  <m:sub>
                    <m:r>
                      <w:rPr>
                        <w:rFonts w:ascii="Cambria Math" w:hAnsi="Cambria Math" w:cs="Arial"/>
                        <w:color w:val="000000" w:themeColor="text1"/>
                      </w:rPr>
                      <m:t>cte</m:t>
                    </m:r>
                  </m:sub>
                </m:sSub>
              </m:oMath>
            </m:oMathPara>
          </w:p>
        </w:tc>
        <w:tc>
          <w:tcPr>
            <w:tcW w:w="1134" w:type="dxa"/>
            <w:vAlign w:val="center"/>
          </w:tcPr>
          <w:p w14:paraId="2A4EA2DF" w14:textId="2703FA93" w:rsidR="0095406A" w:rsidRPr="002B3CE4" w:rsidRDefault="0095406A" w:rsidP="00F34E0D">
            <w:pPr>
              <w:spacing w:line="240" w:lineRule="auto"/>
              <w:ind w:firstLine="0"/>
              <w:jc w:val="right"/>
              <w:rPr>
                <w:rFonts w:cs="Arial"/>
                <w:color w:val="000000" w:themeColor="text1"/>
              </w:rPr>
            </w:pPr>
            <w:r w:rsidRPr="002B3CE4">
              <w:rPr>
                <w:rFonts w:cs="Arial"/>
                <w:color w:val="000000" w:themeColor="text1"/>
              </w:rPr>
              <w:t>(</w:t>
            </w:r>
            <w:bookmarkStart w:id="77" w:name="EqRegPrincipal"/>
            <w:r w:rsidR="00F34E0D" w:rsidRPr="002B3CE4">
              <w:rPr>
                <w:rFonts w:cs="Arial"/>
                <w:color w:val="000000" w:themeColor="text1"/>
              </w:rPr>
              <w:t>1</w:t>
            </w:r>
            <w:bookmarkEnd w:id="77"/>
            <w:r w:rsidRPr="002B3CE4">
              <w:rPr>
                <w:rFonts w:cs="Arial"/>
                <w:color w:val="000000" w:themeColor="text1"/>
              </w:rPr>
              <w:t>)</w:t>
            </w:r>
          </w:p>
        </w:tc>
      </w:tr>
    </w:tbl>
    <w:p w14:paraId="3BBFFFDA" w14:textId="77777777" w:rsidR="001E62F3" w:rsidRPr="002B3CE4" w:rsidRDefault="001E62F3" w:rsidP="001E62F3">
      <w:pPr>
        <w:ind w:firstLine="0"/>
        <w:rPr>
          <w:color w:val="000000" w:themeColor="text1"/>
        </w:rPr>
      </w:pPr>
    </w:p>
    <w:p w14:paraId="27B5EBAE" w14:textId="5B2637B6" w:rsidR="001E62F3" w:rsidRPr="002B3CE4" w:rsidRDefault="001E62F3" w:rsidP="00BD4E2A">
      <w:pPr>
        <w:ind w:firstLine="0"/>
        <w:rPr>
          <w:color w:val="000000" w:themeColor="text1"/>
        </w:rPr>
      </w:pPr>
      <w:r w:rsidRPr="002B3CE4">
        <w:rPr>
          <w:color w:val="000000" w:themeColor="text1"/>
        </w:rPr>
        <w:t xml:space="preserve">onde os subscritos </w:t>
      </w:r>
      <m:oMath>
        <m:r>
          <w:rPr>
            <w:rFonts w:ascii="Cambria Math" w:hAnsi="Cambria Math"/>
            <w:color w:val="000000" w:themeColor="text1"/>
          </w:rPr>
          <m:t>c</m:t>
        </m:r>
      </m:oMath>
      <w:r w:rsidRPr="002B3CE4">
        <w:rPr>
          <w:color w:val="000000" w:themeColor="text1"/>
        </w:rPr>
        <w:t xml:space="preserve">, </w:t>
      </w:r>
      <m:oMath>
        <m:r>
          <w:rPr>
            <w:rFonts w:ascii="Cambria Math" w:hAnsi="Cambria Math"/>
            <w:color w:val="000000" w:themeColor="text1"/>
          </w:rPr>
          <m:t>t</m:t>
        </m:r>
      </m:oMath>
      <w:r w:rsidRPr="002B3CE4">
        <w:rPr>
          <w:color w:val="000000" w:themeColor="text1"/>
        </w:rPr>
        <w:t xml:space="preserve"> e </w:t>
      </w:r>
      <m:oMath>
        <m:r>
          <w:rPr>
            <w:rFonts w:ascii="Cambria Math" w:hAnsi="Cambria Math"/>
            <w:color w:val="000000" w:themeColor="text1"/>
          </w:rPr>
          <m:t>e</m:t>
        </m:r>
      </m:oMath>
      <w:r w:rsidRPr="002B3CE4">
        <w:rPr>
          <w:color w:val="000000" w:themeColor="text1"/>
        </w:rPr>
        <w:t xml:space="preserve"> simbolizam, respectivamente, o curso, o ano e o estado onde o curso está localizado. A variável dependente,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cte</m:t>
            </m:r>
          </m:sub>
        </m:sSub>
      </m:oMath>
      <w:r w:rsidRPr="002B3CE4">
        <w:rPr>
          <w:color w:val="000000" w:themeColor="text1"/>
        </w:rPr>
        <w:t xml:space="preserve">, descreve um dos resultados observados no curso </w:t>
      </w:r>
      <m:oMath>
        <m:r>
          <w:rPr>
            <w:rFonts w:ascii="Cambria Math" w:hAnsi="Cambria Math"/>
            <w:color w:val="000000" w:themeColor="text1"/>
          </w:rPr>
          <m:t>c</m:t>
        </m:r>
      </m:oMath>
      <w:r w:rsidRPr="002B3CE4">
        <w:rPr>
          <w:color w:val="000000" w:themeColor="text1"/>
        </w:rPr>
        <w:t xml:space="preserve">, no ano </w:t>
      </w:r>
      <m:oMath>
        <m:r>
          <w:rPr>
            <w:rFonts w:ascii="Cambria Math" w:hAnsi="Cambria Math"/>
            <w:color w:val="000000" w:themeColor="text1"/>
          </w:rPr>
          <m:t>t</m:t>
        </m:r>
      </m:oMath>
      <w:r w:rsidRPr="002B3CE4">
        <w:rPr>
          <w:color w:val="000000" w:themeColor="text1"/>
        </w:rPr>
        <w:t xml:space="preserve"> e no estado </w:t>
      </w:r>
      <m:oMath>
        <m:r>
          <w:rPr>
            <w:rFonts w:ascii="Cambria Math" w:hAnsi="Cambria Math"/>
            <w:color w:val="000000" w:themeColor="text1"/>
          </w:rPr>
          <m:t>e</m:t>
        </m:r>
      </m:oMath>
      <w:r w:rsidRPr="002B3CE4">
        <w:rPr>
          <w:color w:val="000000" w:themeColor="text1"/>
        </w:rPr>
        <w:t xml:space="preserve">. A variável de tratamento, </w:t>
      </w:r>
      <m:oMath>
        <m:sSub>
          <m:sSubPr>
            <m:ctrlPr>
              <w:rPr>
                <w:rFonts w:ascii="Cambria Math" w:hAnsi="Cambria Math"/>
                <w:i/>
                <w:color w:val="000000" w:themeColor="text1"/>
              </w:rPr>
            </m:ctrlPr>
          </m:sSubPr>
          <m:e>
            <m:r>
              <w:rPr>
                <w:rFonts w:ascii="Cambria Math" w:hAnsi="Cambria Math"/>
                <w:color w:val="000000" w:themeColor="text1"/>
              </w:rPr>
              <m:t>SISU</m:t>
            </m:r>
          </m:e>
          <m:sub>
            <m:r>
              <w:rPr>
                <w:rFonts w:ascii="Cambria Math" w:hAnsi="Cambria Math"/>
                <w:color w:val="000000" w:themeColor="text1"/>
              </w:rPr>
              <m:t>ct</m:t>
            </m:r>
          </m:sub>
        </m:sSub>
      </m:oMath>
      <w:r w:rsidRPr="002B3CE4">
        <w:rPr>
          <w:color w:val="000000" w:themeColor="text1"/>
        </w:rPr>
        <w:t xml:space="preserve">, indica se o curso </w:t>
      </w:r>
      <m:oMath>
        <m:r>
          <w:rPr>
            <w:rFonts w:ascii="Cambria Math" w:hAnsi="Cambria Math"/>
            <w:color w:val="000000" w:themeColor="text1"/>
          </w:rPr>
          <m:t>c</m:t>
        </m:r>
      </m:oMath>
      <w:r w:rsidRPr="002B3CE4">
        <w:rPr>
          <w:color w:val="000000" w:themeColor="text1"/>
        </w:rPr>
        <w:t xml:space="preserve"> adotou o programa de admissão centralizado no ano </w:t>
      </w:r>
      <m:oMath>
        <m:r>
          <w:rPr>
            <w:rFonts w:ascii="Cambria Math" w:hAnsi="Cambria Math"/>
            <w:color w:val="000000" w:themeColor="text1"/>
          </w:rPr>
          <m:t>t</m:t>
        </m:r>
      </m:oMath>
      <w:r w:rsidRPr="002B3CE4">
        <w:rPr>
          <w:color w:val="000000" w:themeColor="text1"/>
        </w:rPr>
        <w:t>, e é definida como igual a 1 se o curso utiliza o SISU como forma de ingresso; e 0, caso contrário.</w:t>
      </w:r>
      <w:r w:rsidR="00BD4E2A" w:rsidRPr="002B3CE4">
        <w:rPr>
          <w:color w:val="000000" w:themeColor="text1"/>
        </w:rPr>
        <w:t xml:space="preserve"> </w:t>
      </w:r>
      <w:r w:rsidRPr="002B3CE4">
        <w:rPr>
          <w:color w:val="000000" w:themeColor="text1"/>
        </w:rPr>
        <w:t xml:space="preserve">O coeficiente de interesse, </w:t>
      </w:r>
      <m:oMath>
        <m:r>
          <w:rPr>
            <w:rFonts w:ascii="Cambria Math" w:hAnsi="Cambria Math"/>
            <w:color w:val="000000" w:themeColor="text1"/>
          </w:rPr>
          <m:t>β</m:t>
        </m:r>
      </m:oMath>
      <w:r w:rsidRPr="002B3CE4">
        <w:rPr>
          <w:color w:val="000000" w:themeColor="text1"/>
        </w:rPr>
        <w:t xml:space="preserve">, representa o efeito causal médio da introdução dos ingressos centralizados no perfil dos alunos nas instituições públicas de ensino superior no Brasil. A regressão inclui efeitos fixos de curso,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c</m:t>
            </m:r>
          </m:sub>
        </m:sSub>
      </m:oMath>
      <w:r w:rsidRPr="002B3CE4">
        <w:rPr>
          <w:color w:val="000000" w:themeColor="text1"/>
        </w:rPr>
        <w:t xml:space="preserve">, de ano,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t</m:t>
            </m:r>
          </m:sub>
        </m:sSub>
      </m:oMath>
      <w:r w:rsidRPr="002B3CE4">
        <w:rPr>
          <w:color w:val="000000" w:themeColor="text1"/>
        </w:rPr>
        <w:t xml:space="preserve">, e de estado,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e</m:t>
            </m:r>
          </m:sub>
        </m:sSub>
      </m:oMath>
      <w:r w:rsidRPr="002B3CE4">
        <w:rPr>
          <w:color w:val="000000" w:themeColor="text1"/>
        </w:rPr>
        <w:t xml:space="preserve">, que controlam características que podem estar correlacionadas com os resultados de interesse. O termo de erro, </w:t>
      </w:r>
      <m:oMath>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cte</m:t>
            </m:r>
          </m:sub>
        </m:sSub>
      </m:oMath>
      <w:r w:rsidRPr="002B3CE4">
        <w:rPr>
          <w:color w:val="000000" w:themeColor="text1"/>
        </w:rPr>
        <w:t>, representa todas as características não observáveis do modelo.</w:t>
      </w:r>
    </w:p>
    <w:p w14:paraId="4954300B" w14:textId="7FC75DB9" w:rsidR="001E62F3" w:rsidRPr="002B3CE4" w:rsidRDefault="001E62F3" w:rsidP="00BD4E2A">
      <w:pPr>
        <w:rPr>
          <w:color w:val="000000" w:themeColor="text1"/>
        </w:rPr>
      </w:pPr>
      <w:r w:rsidRPr="002B3CE4">
        <w:rPr>
          <w:color w:val="000000" w:themeColor="text1"/>
        </w:rPr>
        <w:tab/>
        <w:t xml:space="preserve">A partir do método de Diferenças em Diferenças escalonado, representado pela Equação </w:t>
      </w:r>
      <w:r w:rsidR="003E2B86" w:rsidRPr="002B3CE4">
        <w:rPr>
          <w:color w:val="000000" w:themeColor="text1"/>
        </w:rPr>
        <w:t>(</w:t>
      </w:r>
      <w:r w:rsidR="00B90454" w:rsidRPr="002B3CE4">
        <w:rPr>
          <w:color w:val="000000" w:themeColor="text1"/>
        </w:rPr>
        <w:fldChar w:fldCharType="begin"/>
      </w:r>
      <w:r w:rsidR="00B90454" w:rsidRPr="002B3CE4">
        <w:rPr>
          <w:color w:val="000000" w:themeColor="text1"/>
        </w:rPr>
        <w:instrText xml:space="preserve"> REF EqRegPrincipal \h </w:instrText>
      </w:r>
      <w:r w:rsidR="00BD4E2A" w:rsidRPr="002B3CE4">
        <w:rPr>
          <w:color w:val="000000" w:themeColor="text1"/>
        </w:rPr>
        <w:instrText xml:space="preserve"> \* MERGEFORMAT </w:instrText>
      </w:r>
      <w:r w:rsidR="00B90454" w:rsidRPr="002B3CE4">
        <w:rPr>
          <w:color w:val="000000" w:themeColor="text1"/>
        </w:rPr>
      </w:r>
      <w:r w:rsidR="00B90454" w:rsidRPr="002B3CE4">
        <w:rPr>
          <w:color w:val="000000" w:themeColor="text1"/>
        </w:rPr>
        <w:fldChar w:fldCharType="separate"/>
      </w:r>
      <w:r w:rsidR="002B3CE4" w:rsidRPr="002B3CE4">
        <w:rPr>
          <w:rFonts w:cs="Arial"/>
          <w:color w:val="000000" w:themeColor="text1"/>
        </w:rPr>
        <w:t>1</w:t>
      </w:r>
      <w:r w:rsidR="00B90454" w:rsidRPr="002B3CE4">
        <w:rPr>
          <w:color w:val="000000" w:themeColor="text1"/>
        </w:rPr>
        <w:fldChar w:fldCharType="end"/>
      </w:r>
      <w:r w:rsidR="003E2B86" w:rsidRPr="002B3CE4">
        <w:rPr>
          <w:color w:val="000000" w:themeColor="text1"/>
        </w:rPr>
        <w:t>)</w:t>
      </w:r>
      <w:r w:rsidRPr="002B3CE4">
        <w:rPr>
          <w:color w:val="000000" w:themeColor="text1"/>
        </w:rPr>
        <w:t>, será analisado o perfil dos estudantes ingressantes de cada curso e instituição comparando cada curso e instituição consigo mesmo antes e depois da adoção do SISU.</w:t>
      </w:r>
      <w:r w:rsidR="00A321B6" w:rsidRPr="002B3CE4">
        <w:rPr>
          <w:color w:val="000000" w:themeColor="text1"/>
        </w:rPr>
        <w:t xml:space="preserve"> O grupo tratado corresponde aos cursos que adotaram o sistema de ingresso centralizado em determinado ano. O grupo de controle, ao contrário, são os cursos que não adotaram o SISU</w:t>
      </w:r>
      <w:r w:rsidR="006D7313" w:rsidRPr="002B3CE4">
        <w:rPr>
          <w:color w:val="000000" w:themeColor="text1"/>
        </w:rPr>
        <w:t xml:space="preserve"> no ano</w:t>
      </w:r>
      <w:r w:rsidR="00A321B6" w:rsidRPr="002B3CE4">
        <w:rPr>
          <w:color w:val="000000" w:themeColor="text1"/>
        </w:rPr>
        <w:t>.</w:t>
      </w:r>
    </w:p>
    <w:p w14:paraId="202C2F10" w14:textId="1AB68F92" w:rsidR="00A321B6" w:rsidRPr="002B3CE4" w:rsidRDefault="00A321B6" w:rsidP="00BD4E2A">
      <w:pPr>
        <w:rPr>
          <w:color w:val="000000" w:themeColor="text1"/>
        </w:rPr>
      </w:pPr>
      <w:r w:rsidRPr="002B3CE4">
        <w:rPr>
          <w:color w:val="000000" w:themeColor="text1"/>
        </w:rPr>
        <w:tab/>
        <w:t xml:space="preserve">Como a adoção ao sistema de ingresso centralizado era voluntário, por parte das </w:t>
      </w:r>
      <w:r w:rsidR="00310EE1" w:rsidRPr="002B3CE4">
        <w:rPr>
          <w:color w:val="000000" w:themeColor="text1"/>
        </w:rPr>
        <w:t>instituições de ensino superior</w:t>
      </w:r>
      <w:r w:rsidRPr="002B3CE4">
        <w:rPr>
          <w:color w:val="000000" w:themeColor="text1"/>
        </w:rPr>
        <w:t xml:space="preserve">, sendo implementado ao longo dos últimos anos, o tratamento ocorreu em alguns cursos após os outros. Nesse caso, as unidades tratadas anteriormente poderiam atuar como controles para as unidades tratadas posteriormente. Para capturar os impactos dinâmicos da centralização ao longo do tempo, também será realizado uma análise de </w:t>
      </w:r>
      <w:proofErr w:type="spellStart"/>
      <w:r w:rsidR="00E03D63" w:rsidRPr="002B3CE4">
        <w:rPr>
          <w:color w:val="000000" w:themeColor="text1"/>
        </w:rPr>
        <w:t>e</w:t>
      </w:r>
      <w:r w:rsidRPr="002B3CE4">
        <w:rPr>
          <w:i/>
          <w:iCs/>
          <w:color w:val="000000" w:themeColor="text1"/>
        </w:rPr>
        <w:t>vent-</w:t>
      </w:r>
      <w:r w:rsidR="00E03D63" w:rsidRPr="002B3CE4">
        <w:rPr>
          <w:i/>
          <w:iCs/>
          <w:color w:val="000000" w:themeColor="text1"/>
        </w:rPr>
        <w:t>s</w:t>
      </w:r>
      <w:r w:rsidRPr="002B3CE4">
        <w:rPr>
          <w:i/>
          <w:iCs/>
          <w:color w:val="000000" w:themeColor="text1"/>
        </w:rPr>
        <w:t>tudy</w:t>
      </w:r>
      <w:proofErr w:type="spellEnd"/>
      <w:r w:rsidRPr="002B3CE4">
        <w:rPr>
          <w:color w:val="000000" w:themeColor="text1"/>
        </w:rPr>
        <w:t xml:space="preserve">, sendo definido a implementação do SISU como o ano </w:t>
      </w:r>
      <m:oMath>
        <m:r>
          <w:rPr>
            <w:rFonts w:ascii="Cambria Math" w:hAnsi="Cambria Math"/>
            <w:color w:val="000000" w:themeColor="text1"/>
          </w:rPr>
          <m:t>t= -1</m:t>
        </m:r>
      </m:oMath>
      <w:r w:rsidRPr="002B3CE4">
        <w:rPr>
          <w:color w:val="000000" w:themeColor="text1"/>
        </w:rPr>
        <w:t xml:space="preserve">, e todos os anos restantes sendo indexados em relação a esse ano. Para o estudo de eventos, será estimado o seguinte modelo baseado em Machado e Szerman </w:t>
      </w:r>
      <w:r w:rsidRPr="002B3CE4">
        <w:rPr>
          <w:color w:val="000000" w:themeColor="text1"/>
        </w:rPr>
        <w:fldChar w:fldCharType="begin"/>
      </w:r>
      <w:r w:rsidR="00480D05" w:rsidRPr="002B3CE4">
        <w:rPr>
          <w:color w:val="000000" w:themeColor="text1"/>
        </w:rPr>
        <w:instrText xml:space="preserve"> ADDIN ZOTERO_ITEM CSL_CITATION {"citationID":"AByrpz0F","properties":{"formattedCitation":"(2021)","plainCitation":"(2021)","noteIndex":0},"citationItems":[{"id":156,"uris":["http://zotero.org/users/8713213/items/7TNKP5M9"],"itemData":{"id":156,"type":"article-journal","abstract":"Education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w:t>
      </w:r>
    </w:p>
    <w:p w14:paraId="62CA7516" w14:textId="77777777" w:rsidR="00A321B6" w:rsidRPr="002B3CE4" w:rsidRDefault="00A321B6" w:rsidP="001E62F3">
      <w:pPr>
        <w:ind w:firstLine="0"/>
        <w:rPr>
          <w:rFonts w:eastAsiaTheme="minorEastAsia"/>
          <w:color w:val="000000" w:themeColor="text1"/>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3"/>
        <w:gridCol w:w="8079"/>
        <w:gridCol w:w="1134"/>
      </w:tblGrid>
      <w:tr w:rsidR="00A321B6" w:rsidRPr="002B3CE4" w14:paraId="5F19B1B0" w14:textId="77777777" w:rsidTr="00A321B6">
        <w:trPr>
          <w:trHeight w:val="272"/>
        </w:trPr>
        <w:tc>
          <w:tcPr>
            <w:tcW w:w="993" w:type="dxa"/>
          </w:tcPr>
          <w:p w14:paraId="5E9E8238" w14:textId="77777777" w:rsidR="00A321B6" w:rsidRPr="002B3CE4" w:rsidRDefault="00A321B6" w:rsidP="00F34E0D">
            <w:pPr>
              <w:spacing w:line="240" w:lineRule="auto"/>
              <w:ind w:firstLine="0"/>
              <w:rPr>
                <w:rFonts w:cs="Arial"/>
                <w:color w:val="000000" w:themeColor="text1"/>
              </w:rPr>
            </w:pPr>
          </w:p>
        </w:tc>
        <w:tc>
          <w:tcPr>
            <w:tcW w:w="8079" w:type="dxa"/>
          </w:tcPr>
          <w:p w14:paraId="01F68287" w14:textId="6E2A68EB" w:rsidR="00A321B6" w:rsidRPr="002B3CE4" w:rsidRDefault="00000000" w:rsidP="00F34E0D">
            <w:pPr>
              <w:spacing w:line="240" w:lineRule="auto"/>
              <w:ind w:firstLine="0"/>
              <w:jc w:val="center"/>
              <w:rPr>
                <w:rFonts w:cs="Arial"/>
                <w:color w:val="000000" w:themeColor="text1"/>
              </w:rPr>
            </w:pPr>
            <m:oMathPara>
              <m:oMathParaPr>
                <m:jc m:val="center"/>
              </m:oMathParaP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cte</m:t>
                    </m:r>
                  </m:sub>
                </m:sSub>
                <m:r>
                  <w:rPr>
                    <w:rFonts w:ascii="Cambria Math" w:hAnsi="Cambria Math" w:cs="Arial"/>
                    <w:color w:val="000000" w:themeColor="text1"/>
                  </w:rPr>
                  <m:t>=</m:t>
                </m:r>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k=-4</m:t>
                    </m:r>
                  </m:sub>
                  <m:sup>
                    <m:r>
                      <w:rPr>
                        <w:rFonts w:ascii="Cambria Math" w:hAnsi="Cambria Math" w:cs="Arial"/>
                        <w:color w:val="000000" w:themeColor="text1"/>
                      </w:rPr>
                      <m:t>k=12</m:t>
                    </m:r>
                  </m:sup>
                  <m:e>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k</m:t>
                        </m:r>
                      </m:sub>
                    </m:sSub>
                  </m:e>
                </m:nary>
                <m:r>
                  <w:rPr>
                    <w:rFonts w:ascii="Cambria Math" w:hAnsi="Cambria Math" w:cs="Arial"/>
                    <w:color w:val="000000" w:themeColor="text1"/>
                  </w:rPr>
                  <m:t>×1</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c</m:t>
                        </m:r>
                      </m:sub>
                    </m:sSub>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t</m:t>
                        </m:r>
                      </m:e>
                      <m:sup>
                        <m:r>
                          <w:rPr>
                            <w:rFonts w:ascii="Cambria Math" w:hAnsi="Cambria Math" w:cs="Arial"/>
                            <w:color w:val="000000" w:themeColor="text1"/>
                          </w:rPr>
                          <m:t>*</m:t>
                        </m:r>
                      </m:sup>
                    </m:sSup>
                    <m:r>
                      <w:rPr>
                        <w:rFonts w:ascii="Cambria Math" w:hAnsi="Cambria Math" w:cs="Arial"/>
                        <w:color w:val="000000" w:themeColor="text1"/>
                      </w:rPr>
                      <m:t>+k</m:t>
                    </m:r>
                  </m:e>
                </m:d>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SISU</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e</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ε</m:t>
                    </m:r>
                  </m:e>
                  <m:sub>
                    <m:r>
                      <w:rPr>
                        <w:rFonts w:ascii="Cambria Math" w:hAnsi="Cambria Math" w:cs="Arial"/>
                        <w:color w:val="000000" w:themeColor="text1"/>
                      </w:rPr>
                      <m:t>cte</m:t>
                    </m:r>
                  </m:sub>
                </m:sSub>
              </m:oMath>
            </m:oMathPara>
          </w:p>
        </w:tc>
        <w:tc>
          <w:tcPr>
            <w:tcW w:w="1134" w:type="dxa"/>
            <w:vAlign w:val="center"/>
          </w:tcPr>
          <w:p w14:paraId="68FA22E6" w14:textId="756D2AF8" w:rsidR="00A321B6" w:rsidRPr="002B3CE4" w:rsidRDefault="00A321B6" w:rsidP="00F34E0D">
            <w:pPr>
              <w:spacing w:line="240" w:lineRule="auto"/>
              <w:ind w:firstLine="0"/>
              <w:jc w:val="right"/>
              <w:rPr>
                <w:rFonts w:cs="Arial"/>
                <w:color w:val="000000" w:themeColor="text1"/>
              </w:rPr>
            </w:pPr>
            <w:r w:rsidRPr="002B3CE4">
              <w:rPr>
                <w:rFonts w:cs="Arial"/>
                <w:color w:val="000000" w:themeColor="text1"/>
              </w:rPr>
              <w:t>(</w:t>
            </w:r>
            <w:bookmarkStart w:id="78" w:name="EqEventStudy"/>
            <w:r w:rsidR="00180CFF" w:rsidRPr="002B3CE4">
              <w:rPr>
                <w:rFonts w:cs="Arial"/>
                <w:color w:val="000000" w:themeColor="text1"/>
              </w:rPr>
              <w:t>2</w:t>
            </w:r>
            <w:bookmarkEnd w:id="78"/>
            <w:r w:rsidRPr="002B3CE4">
              <w:rPr>
                <w:rFonts w:cs="Arial"/>
                <w:color w:val="000000" w:themeColor="text1"/>
              </w:rPr>
              <w:t>)</w:t>
            </w:r>
          </w:p>
        </w:tc>
      </w:tr>
    </w:tbl>
    <w:p w14:paraId="2DBEBE6F" w14:textId="77777777" w:rsidR="00A321B6" w:rsidRPr="002B3CE4" w:rsidRDefault="00A321B6" w:rsidP="001E62F3">
      <w:pPr>
        <w:ind w:firstLine="0"/>
        <w:rPr>
          <w:rFonts w:eastAsiaTheme="minorEastAsia"/>
          <w:color w:val="000000" w:themeColor="text1"/>
        </w:rPr>
      </w:pPr>
    </w:p>
    <w:p w14:paraId="0115265F" w14:textId="6F3390FC" w:rsidR="00A321B6" w:rsidRPr="002B3CE4" w:rsidRDefault="00A321B6" w:rsidP="001E62F3">
      <w:pPr>
        <w:ind w:firstLine="0"/>
        <w:rPr>
          <w:rFonts w:eastAsiaTheme="minorEastAsia"/>
          <w:color w:val="000000" w:themeColor="text1"/>
        </w:rPr>
      </w:pPr>
      <w:r w:rsidRPr="002B3CE4">
        <w:rPr>
          <w:rFonts w:eastAsiaTheme="minorEastAsia"/>
          <w:color w:val="000000" w:themeColor="text1"/>
        </w:rPr>
        <w:t xml:space="preserve">em que os subscritos </w:t>
      </w:r>
      <m:oMath>
        <m:r>
          <w:rPr>
            <w:rFonts w:ascii="Cambria Math" w:eastAsiaTheme="minorEastAsia" w:hAnsi="Cambria Math"/>
            <w:color w:val="000000" w:themeColor="text1"/>
          </w:rPr>
          <m:t>c</m:t>
        </m:r>
      </m:oMath>
      <w:r w:rsidRPr="002B3CE4">
        <w:rPr>
          <w:rFonts w:eastAsiaTheme="minorEastAsia"/>
          <w:color w:val="000000" w:themeColor="text1"/>
        </w:rPr>
        <w:t xml:space="preserve">, </w:t>
      </w:r>
      <m:oMath>
        <m:r>
          <w:rPr>
            <w:rFonts w:ascii="Cambria Math" w:eastAsiaTheme="minorEastAsia" w:hAnsi="Cambria Math"/>
            <w:color w:val="000000" w:themeColor="text1"/>
          </w:rPr>
          <m:t>t</m:t>
        </m:r>
      </m:oMath>
      <w:r w:rsidRPr="002B3CE4">
        <w:rPr>
          <w:rFonts w:eastAsiaTheme="minorEastAsia"/>
          <w:color w:val="000000" w:themeColor="text1"/>
        </w:rPr>
        <w:t xml:space="preserve"> e </w:t>
      </w:r>
      <m:oMath>
        <m:r>
          <w:rPr>
            <w:rFonts w:ascii="Cambria Math" w:eastAsiaTheme="minorEastAsia" w:hAnsi="Cambria Math"/>
            <w:color w:val="000000" w:themeColor="text1"/>
          </w:rPr>
          <m:t>e</m:t>
        </m:r>
      </m:oMath>
      <w:r w:rsidRPr="002B3CE4">
        <w:rPr>
          <w:rFonts w:eastAsiaTheme="minorEastAsia"/>
          <w:color w:val="000000" w:themeColor="text1"/>
        </w:rPr>
        <w:t xml:space="preserve"> representam, respectivamente, o curso, o ano e o estado onde o curso está localizado. O termo </w:t>
      </w:r>
      <m:oMath>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c</m:t>
            </m:r>
          </m:sub>
        </m:sSub>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t</m:t>
            </m:r>
          </m:e>
          <m:sup>
            <m:r>
              <w:rPr>
                <w:rFonts w:ascii="Cambria Math" w:eastAsiaTheme="minorEastAsia" w:hAnsi="Cambria Math"/>
                <w:color w:val="000000" w:themeColor="text1"/>
              </w:rPr>
              <m:t>*</m:t>
            </m:r>
          </m:sup>
        </m:sSup>
        <m:r>
          <w:rPr>
            <w:rFonts w:ascii="Cambria Math" w:eastAsiaTheme="minorEastAsia" w:hAnsi="Cambria Math"/>
            <w:color w:val="000000" w:themeColor="text1"/>
          </w:rPr>
          <m:t>+k)</m:t>
        </m:r>
      </m:oMath>
      <w:r w:rsidRPr="002B3CE4">
        <w:rPr>
          <w:rFonts w:eastAsiaTheme="minorEastAsia"/>
          <w:color w:val="000000" w:themeColor="text1"/>
        </w:rPr>
        <w:t xml:space="preserve"> corresponde a </w:t>
      </w:r>
      <w:proofErr w:type="spellStart"/>
      <w:r w:rsidRPr="002B3CE4">
        <w:rPr>
          <w:rFonts w:eastAsiaTheme="minorEastAsia"/>
          <w:i/>
          <w:iCs/>
          <w:color w:val="000000" w:themeColor="text1"/>
        </w:rPr>
        <w:t>dummies</w:t>
      </w:r>
      <w:proofErr w:type="spellEnd"/>
      <w:r w:rsidRPr="002B3CE4">
        <w:rPr>
          <w:rFonts w:eastAsiaTheme="minorEastAsia"/>
          <w:color w:val="000000" w:themeColor="text1"/>
        </w:rPr>
        <w:t xml:space="preserve"> que indicam o evento no ano </w:t>
      </w:r>
      <m:oMath>
        <m:r>
          <w:rPr>
            <w:rFonts w:ascii="Cambria Math" w:eastAsiaTheme="minorEastAsia" w:hAnsi="Cambria Math"/>
            <w:color w:val="000000" w:themeColor="text1"/>
          </w:rPr>
          <m:t>k</m:t>
        </m:r>
      </m:oMath>
      <w:r w:rsidRPr="002B3CE4">
        <w:rPr>
          <w:rFonts w:eastAsiaTheme="minorEastAsia"/>
          <w:color w:val="000000" w:themeColor="text1"/>
        </w:rPr>
        <w:t xml:space="preserve"> relativo ao ano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t</m:t>
            </m:r>
          </m:e>
          <m:sup>
            <m:r>
              <w:rPr>
                <w:rFonts w:ascii="Cambria Math" w:eastAsiaTheme="minorEastAsia" w:hAnsi="Cambria Math"/>
                <w:color w:val="000000" w:themeColor="text1"/>
              </w:rPr>
              <m:t>*</m:t>
            </m:r>
          </m:sup>
        </m:sSup>
      </m:oMath>
      <w:r w:rsidRPr="002B3CE4">
        <w:rPr>
          <w:rFonts w:eastAsiaTheme="minorEastAsia"/>
          <w:color w:val="000000" w:themeColor="text1"/>
        </w:rPr>
        <w:t xml:space="preserve"> quando o curso </w:t>
      </w:r>
      <m:oMath>
        <m:r>
          <w:rPr>
            <w:rFonts w:ascii="Cambria Math" w:eastAsiaTheme="minorEastAsia" w:hAnsi="Cambria Math"/>
            <w:color w:val="000000" w:themeColor="text1"/>
          </w:rPr>
          <m:t>c</m:t>
        </m:r>
      </m:oMath>
      <w:r w:rsidRPr="002B3CE4">
        <w:rPr>
          <w:rFonts w:eastAsiaTheme="minorEastAsia"/>
          <w:color w:val="000000" w:themeColor="text1"/>
        </w:rPr>
        <w:t xml:space="preserve"> ingressou no SISU. Assim, como a Equação </w:t>
      </w:r>
      <w:r w:rsidR="003E2B86" w:rsidRPr="002B3CE4">
        <w:rPr>
          <w:rFonts w:eastAsiaTheme="minorEastAsia"/>
          <w:color w:val="000000" w:themeColor="text1"/>
        </w:rPr>
        <w:t>(</w:t>
      </w:r>
      <w:r w:rsidR="00310EE1" w:rsidRPr="002B3CE4">
        <w:rPr>
          <w:rFonts w:eastAsiaTheme="minorEastAsia"/>
          <w:color w:val="000000" w:themeColor="text1"/>
        </w:rPr>
        <w:fldChar w:fldCharType="begin"/>
      </w:r>
      <w:r w:rsidR="00310EE1" w:rsidRPr="002B3CE4">
        <w:rPr>
          <w:rFonts w:eastAsiaTheme="minorEastAsia"/>
          <w:color w:val="000000" w:themeColor="text1"/>
        </w:rPr>
        <w:instrText xml:space="preserve"> REF EqRegPrincipal \h </w:instrText>
      </w:r>
      <w:r w:rsidR="00310EE1" w:rsidRPr="002B3CE4">
        <w:rPr>
          <w:rFonts w:eastAsiaTheme="minorEastAsia"/>
          <w:color w:val="000000" w:themeColor="text1"/>
        </w:rPr>
      </w:r>
      <w:r w:rsidR="00310EE1" w:rsidRPr="002B3CE4">
        <w:rPr>
          <w:rFonts w:eastAsiaTheme="minorEastAsia"/>
          <w:color w:val="000000" w:themeColor="text1"/>
        </w:rPr>
        <w:fldChar w:fldCharType="separate"/>
      </w:r>
      <w:r w:rsidR="002B3CE4" w:rsidRPr="002B3CE4">
        <w:rPr>
          <w:rFonts w:cs="Arial"/>
          <w:color w:val="000000" w:themeColor="text1"/>
        </w:rPr>
        <w:t>1</w:t>
      </w:r>
      <w:r w:rsidR="00310EE1" w:rsidRPr="002B3CE4">
        <w:rPr>
          <w:rFonts w:eastAsiaTheme="minorEastAsia"/>
          <w:color w:val="000000" w:themeColor="text1"/>
        </w:rPr>
        <w:fldChar w:fldCharType="end"/>
      </w:r>
      <w:r w:rsidR="003E2B86" w:rsidRPr="002B3CE4">
        <w:rPr>
          <w:rFonts w:eastAsiaTheme="minorEastAsia"/>
          <w:color w:val="000000" w:themeColor="text1"/>
        </w:rPr>
        <w:t>)</w:t>
      </w:r>
      <w:r w:rsidRPr="002B3CE4">
        <w:rPr>
          <w:rFonts w:eastAsiaTheme="minorEastAsia"/>
          <w:color w:val="000000" w:themeColor="text1"/>
        </w:rPr>
        <w:t xml:space="preserve">, esse modelo possui efeitos fixos de curso,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c</m:t>
            </m:r>
          </m:sub>
        </m:sSub>
      </m:oMath>
      <w:r w:rsidR="001311F2" w:rsidRPr="002B3CE4">
        <w:rPr>
          <w:rFonts w:eastAsiaTheme="minorEastAsia"/>
          <w:color w:val="000000" w:themeColor="text1"/>
        </w:rPr>
        <w:t xml:space="preserve">, de ano,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t</m:t>
            </m:r>
          </m:sub>
        </m:sSub>
      </m:oMath>
      <w:r w:rsidR="001311F2" w:rsidRPr="002B3CE4">
        <w:rPr>
          <w:rFonts w:eastAsiaTheme="minorEastAsia"/>
          <w:color w:val="000000" w:themeColor="text1"/>
        </w:rPr>
        <w:t xml:space="preserve">, e de estado,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e</m:t>
            </m:r>
          </m:sub>
        </m:sSub>
      </m:oMath>
      <w:r w:rsidR="001311F2" w:rsidRPr="002B3CE4">
        <w:rPr>
          <w:rFonts w:eastAsiaTheme="minorEastAsia"/>
          <w:color w:val="000000" w:themeColor="text1"/>
        </w:rPr>
        <w:t xml:space="preserve">. O termo de erro,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cte</m:t>
            </m:r>
          </m:sub>
        </m:sSub>
      </m:oMath>
      <w:r w:rsidR="001311F2" w:rsidRPr="002B3CE4">
        <w:rPr>
          <w:rFonts w:eastAsiaTheme="minorEastAsia"/>
          <w:color w:val="000000" w:themeColor="text1"/>
        </w:rPr>
        <w:t>, representa todas as características não observáveis do modelo.</w:t>
      </w:r>
    </w:p>
    <w:p w14:paraId="3E7B87D7" w14:textId="2171E9BB" w:rsidR="001311F2" w:rsidRPr="002B3CE4" w:rsidRDefault="001311F2" w:rsidP="00FE0998">
      <w:pPr>
        <w:rPr>
          <w:color w:val="000000" w:themeColor="text1"/>
        </w:rPr>
      </w:pPr>
      <w:r w:rsidRPr="002B3CE4">
        <w:rPr>
          <w:color w:val="000000" w:themeColor="text1"/>
        </w:rPr>
        <w:t xml:space="preserve">O coeficiente de interesse,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oMath>
      <w:r w:rsidRPr="002B3CE4">
        <w:rPr>
          <w:color w:val="000000" w:themeColor="text1"/>
        </w:rPr>
        <w:t xml:space="preserve">, captura os efeitos dinâmicos da implementação do SISU relativos ao ano anterior ao evento. A suposição exige que os cursos que adotaram o SISU teriam tendência semelhante aos cursos que não adotaram o SISU se não tivesse ocorrido nenhuma centralização na forma de ingresso ao ensino superior. Se não existir diferença nas tendências entre os grupos de tratamento e de controle antes do tratamento </w:t>
      </w:r>
      <m:oMath>
        <m:r>
          <w:rPr>
            <w:rFonts w:ascii="Cambria Math" w:hAnsi="Cambria Math"/>
            <w:color w:val="000000" w:themeColor="text1"/>
          </w:rPr>
          <m:t>(t= -1)</m:t>
        </m:r>
      </m:oMath>
      <w:r w:rsidRPr="002B3CE4">
        <w:rPr>
          <w:color w:val="000000" w:themeColor="text1"/>
        </w:rPr>
        <w:t>, espera-se que os coeficientes até a adoção do SISU sejam estatisticamente iguais a zero.</w:t>
      </w:r>
    </w:p>
    <w:p w14:paraId="6995676F" w14:textId="77777777" w:rsidR="00E609BC" w:rsidRPr="002B3CE4" w:rsidRDefault="00E609BC" w:rsidP="001E62F3">
      <w:pPr>
        <w:ind w:firstLine="0"/>
        <w:rPr>
          <w:rFonts w:eastAsiaTheme="minorEastAsia"/>
          <w:color w:val="000000" w:themeColor="text1"/>
        </w:rPr>
      </w:pPr>
    </w:p>
    <w:p w14:paraId="677EF35C" w14:textId="6D48E99A" w:rsidR="00E609BC" w:rsidRPr="002B3CE4" w:rsidRDefault="00E609BC" w:rsidP="00126FAF">
      <w:pPr>
        <w:pStyle w:val="Ttulo1"/>
      </w:pPr>
      <w:bookmarkStart w:id="79" w:name="_Ref164955625"/>
      <w:r w:rsidRPr="002B3CE4">
        <w:t>Resultados</w:t>
      </w:r>
      <w:bookmarkEnd w:id="79"/>
    </w:p>
    <w:p w14:paraId="3983A486" w14:textId="77777777" w:rsidR="00E609BC" w:rsidRPr="002B3CE4" w:rsidRDefault="00E609BC" w:rsidP="00E609BC">
      <w:pPr>
        <w:rPr>
          <w:color w:val="000000" w:themeColor="text1"/>
        </w:rPr>
      </w:pPr>
    </w:p>
    <w:p w14:paraId="0C73AA28" w14:textId="4E8C492D" w:rsidR="00E609BC" w:rsidRPr="002B3CE4" w:rsidRDefault="00E609BC" w:rsidP="00E609BC">
      <w:pPr>
        <w:rPr>
          <w:color w:val="000000" w:themeColor="text1"/>
        </w:rPr>
      </w:pPr>
      <w:r w:rsidRPr="002B3CE4">
        <w:rPr>
          <w:color w:val="000000" w:themeColor="text1"/>
        </w:rPr>
        <w:t xml:space="preserve">A </w:t>
      </w:r>
      <w:r w:rsidR="00967908" w:rsidRPr="002B3CE4">
        <w:rPr>
          <w:color w:val="000000" w:themeColor="text1"/>
        </w:rPr>
        <w:fldChar w:fldCharType="begin"/>
      </w:r>
      <w:r w:rsidR="00967908" w:rsidRPr="002B3CE4">
        <w:rPr>
          <w:color w:val="000000" w:themeColor="text1"/>
        </w:rPr>
        <w:instrText xml:space="preserve"> REF _Ref164374495 \h </w:instrText>
      </w:r>
      <w:r w:rsidR="00967908" w:rsidRPr="002B3CE4">
        <w:rPr>
          <w:color w:val="000000" w:themeColor="text1"/>
        </w:rPr>
      </w:r>
      <w:r w:rsidR="00967908"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5</w:t>
      </w:r>
      <w:r w:rsidR="00967908" w:rsidRPr="002B3CE4">
        <w:rPr>
          <w:color w:val="000000" w:themeColor="text1"/>
        </w:rPr>
        <w:fldChar w:fldCharType="end"/>
      </w:r>
      <w:r w:rsidRPr="002B3CE4">
        <w:rPr>
          <w:color w:val="000000" w:themeColor="text1"/>
        </w:rPr>
        <w:t xml:space="preserve"> apresenta as estimativas resultantes da Equação </w:t>
      </w:r>
      <w:r w:rsidR="003E2B86" w:rsidRPr="002B3CE4">
        <w:rPr>
          <w:color w:val="000000" w:themeColor="text1"/>
        </w:rPr>
        <w:t>(</w:t>
      </w:r>
      <w:r w:rsidR="003E2B86" w:rsidRPr="002B3CE4">
        <w:rPr>
          <w:color w:val="000000" w:themeColor="text1"/>
        </w:rPr>
        <w:fldChar w:fldCharType="begin"/>
      </w:r>
      <w:r w:rsidR="003E2B86" w:rsidRPr="002B3CE4">
        <w:rPr>
          <w:color w:val="000000" w:themeColor="text1"/>
        </w:rPr>
        <w:instrText xml:space="preserve"> REF EqRegPrincipal \h </w:instrText>
      </w:r>
      <w:r w:rsidR="003E2B86" w:rsidRPr="002B3CE4">
        <w:rPr>
          <w:color w:val="000000" w:themeColor="text1"/>
        </w:rPr>
      </w:r>
      <w:r w:rsidR="003E2B86" w:rsidRPr="002B3CE4">
        <w:rPr>
          <w:color w:val="000000" w:themeColor="text1"/>
        </w:rPr>
        <w:fldChar w:fldCharType="separate"/>
      </w:r>
      <w:r w:rsidR="002B3CE4" w:rsidRPr="002B3CE4">
        <w:rPr>
          <w:rFonts w:cs="Arial"/>
          <w:color w:val="000000" w:themeColor="text1"/>
        </w:rPr>
        <w:t>1</w:t>
      </w:r>
      <w:r w:rsidR="003E2B86" w:rsidRPr="002B3CE4">
        <w:rPr>
          <w:color w:val="000000" w:themeColor="text1"/>
        </w:rPr>
        <w:fldChar w:fldCharType="end"/>
      </w:r>
      <w:r w:rsidR="003E2B86" w:rsidRPr="002B3CE4">
        <w:rPr>
          <w:color w:val="000000" w:themeColor="text1"/>
        </w:rPr>
        <w:t>)</w:t>
      </w:r>
      <w:r w:rsidRPr="002B3CE4">
        <w:rPr>
          <w:color w:val="000000" w:themeColor="text1"/>
        </w:rPr>
        <w:t xml:space="preserve">, que mede o efeito da adesão à plataforma SISU nas características dos estudantes ingressantes no ensino superior pública brasileiro. Em todas as especificações então incluídos os efeitos fixos de curso, de ano e de estado. As variáveis dependentes correspondem às porcentagens de estudantes do sexo feminino, com idade até 17 anos, entre 18 e 24 anos e entre 25 e 29 anos, de estudantes não-brancos, com algum grau de deficiência </w:t>
      </w:r>
      <w:r w:rsidR="00E72583" w:rsidRPr="002B3CE4">
        <w:rPr>
          <w:color w:val="000000" w:themeColor="text1"/>
        </w:rPr>
        <w:t>(ou superdotação), que se formaram em escola pública no ensino médio e que recebem algum tipo de apoio social. Todas as variáveis possuem coeficientes estatisticamente significativos a um nível de 0,1% (p &lt; 0,001) de significância.</w:t>
      </w:r>
    </w:p>
    <w:p w14:paraId="0AA7071C" w14:textId="65D3B5A6" w:rsidR="00E72583" w:rsidRPr="002B3CE4" w:rsidRDefault="00E72583" w:rsidP="00E609BC">
      <w:pPr>
        <w:rPr>
          <w:color w:val="000000" w:themeColor="text1"/>
        </w:rPr>
      </w:pPr>
      <w:r w:rsidRPr="002B3CE4">
        <w:rPr>
          <w:color w:val="000000" w:themeColor="text1"/>
        </w:rPr>
        <w:t xml:space="preserve">A coluna (1) indica que a proporção de estudantes do sexo feminino reduziu depois da implementação do SISU. Uma possível razão para essa queda está na desigualdade de gênero e na responsabilização pelas tarefas domésticas que impede as mulheres de se desenvolverem pessoal e profissionalmente. Segundo dados referentes ao ano de 2022 da Pesquisa Nacional por Amostra de Domicílios </w:t>
      </w:r>
      <w:r w:rsidR="00F758AA" w:rsidRPr="002B3CE4">
        <w:rPr>
          <w:color w:val="000000" w:themeColor="text1"/>
        </w:rPr>
        <w:t xml:space="preserve">(PNAD) </w:t>
      </w:r>
      <w:r w:rsidRPr="002B3CE4">
        <w:rPr>
          <w:color w:val="000000" w:themeColor="text1"/>
        </w:rPr>
        <w:t xml:space="preserve">Contínua, 91,3% das mulheres realizaram alguma atividade relacionada a afazeres domésticos, enquanto que essa proporção foi de 79,2% entre os homens </w:t>
      </w:r>
      <w:r w:rsidRPr="002B3CE4">
        <w:rPr>
          <w:color w:val="000000" w:themeColor="text1"/>
        </w:rPr>
        <w:fldChar w:fldCharType="begin"/>
      </w:r>
      <w:r w:rsidRPr="002B3CE4">
        <w:rPr>
          <w:color w:val="000000" w:themeColor="text1"/>
        </w:rPr>
        <w:instrText xml:space="preserve"> ADDIN ZOTERO_ITEM CSL_CITATION {"citationID":"7Nvp05nJ","properties":{"formattedCitation":"(IBGE, 2023; Nery; Britto, 2023)","plainCitation":"(IBGE, 2023; Nery; Britto, 2023)","noteIndex":0},"citationItems":[{"id":1647,"uris":["http://zotero.org/users/8713213/items/5J8FQ5HX"],"itemData":{"id":1647,"type":"webpage","title":"Outras formas de trabalho 2022","URL":"https://biblioteca.ibge.gov.br/index.php/biblioteca-catalogo?view=detalhes&amp;id=2102020","author":[{"literal":"IBGE"}],"accessed":{"date-parts":[["2023",12,28]]},"issued":{"date-parts":[["2023"]]}}},{"id":1645,"uris":["http://zotero.org/users/8713213/items/V2K8USIF"],"itemData":{"id":1645,"type":"webpage","abstract":"Em 2022, a população com 14 anos ou mais de idade dedicava, em média, 17 horas semanais aos afazeres domésticos e/ou...","container-title":"Agência de Notícias - IBGE","language":"pt-BR","note":"section: Estatísticas Sociais","title":"Em 2022, mulheres dedicaram 9,6 horas por semana a mais do que os homens aos afazeres domésticos ou ao cuidado de pessoas | Agência de Notícias","URL":"https://agenciadenoticias.ibge.gov.br/agencia-noticias/2012-agencia-de-noticias/noticias/37621-em-2022-mulheres-dedicaram-9-6-horas-por-semana-a-mais-do-que-os-homens-aos-afazeres-domesticos-ou-ao-cuidado-de-pessoas","author":[{"family":"Nery","given":"Carmen"},{"family":"Britto","given":"Vinícius"}],"accessed":{"date-parts":[["2023",12,28]]},"issued":{"date-parts":[["2023",8,11]]}}}],"schema":"https://github.com/citation-style-language/schema/raw/master/csl-citation.json"} </w:instrText>
      </w:r>
      <w:r w:rsidRPr="002B3CE4">
        <w:rPr>
          <w:color w:val="000000" w:themeColor="text1"/>
        </w:rPr>
        <w:fldChar w:fldCharType="separate"/>
      </w:r>
      <w:r w:rsidRPr="002B3CE4">
        <w:rPr>
          <w:noProof/>
          <w:color w:val="000000" w:themeColor="text1"/>
        </w:rPr>
        <w:t>(IBGE, 2023; Nery; Britto, 2023)</w:t>
      </w:r>
      <w:r w:rsidRPr="002B3CE4">
        <w:rPr>
          <w:color w:val="000000" w:themeColor="text1"/>
        </w:rPr>
        <w:fldChar w:fldCharType="end"/>
      </w:r>
      <w:r w:rsidRPr="002B3CE4">
        <w:rPr>
          <w:color w:val="000000" w:themeColor="text1"/>
        </w:rPr>
        <w:t xml:space="preserve">. Outro motivo pode ser a inserção de homens em cursos que antes eram ocupados, predominantemente, por mulheres. Nesse caso, Machado e </w:t>
      </w:r>
      <w:proofErr w:type="spellStart"/>
      <w:r w:rsidRPr="002B3CE4">
        <w:rPr>
          <w:color w:val="000000" w:themeColor="text1"/>
        </w:rPr>
        <w:t>Szerman</w:t>
      </w:r>
      <w:proofErr w:type="spellEnd"/>
      <w:r w:rsidRPr="002B3CE4">
        <w:rPr>
          <w:color w:val="000000" w:themeColor="text1"/>
        </w:rPr>
        <w:t xml:space="preserve"> </w:t>
      </w:r>
      <w:r w:rsidRPr="002B3CE4">
        <w:rPr>
          <w:color w:val="000000" w:themeColor="text1"/>
        </w:rPr>
        <w:fldChar w:fldCharType="begin"/>
      </w:r>
      <w:r w:rsidR="00480D05" w:rsidRPr="002B3CE4">
        <w:rPr>
          <w:color w:val="000000" w:themeColor="text1"/>
        </w:rPr>
        <w:instrText xml:space="preserve"> ADDIN ZOTERO_ITEM CSL_CITATION {"citationID":"o2M1JBOa","properties":{"formattedCitation":"(2021)","plainCitation":"(2021)","noteIndex":0},"citationItems":[{"id":156,"uris":["http://zotero.org/users/8713213/items/7TNKP5M9"],"itemData":{"id":156,"type":"article-journal","abstract":"Education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observaram que áreas com maior representação feminina no corpo discente – como educação, ciências sociais, direito, saúde e serviços – experimentaram uma redução no ingresso de mulheres após a centralização das vagas.</w:t>
      </w:r>
    </w:p>
    <w:p w14:paraId="3DEFEF0D" w14:textId="78CDD738" w:rsidR="00E72583" w:rsidRPr="002B3CE4" w:rsidRDefault="00E72583" w:rsidP="00E609BC">
      <w:pPr>
        <w:rPr>
          <w:color w:val="000000" w:themeColor="text1"/>
        </w:rPr>
      </w:pPr>
      <w:r w:rsidRPr="002B3CE4">
        <w:rPr>
          <w:color w:val="000000" w:themeColor="text1"/>
        </w:rPr>
        <w:t>Em relação à faixa etária dos estudantes ingressos, as colunas (2) e (4) apresentam uma redução na fração de estudantes com até 17 anos e com idade entre 25 e 29 anos, respectivamente. Por sua vez, a coluna (3) mostra que a porção de alunos com idade entre 18 e 24 anos aumentou após a execução da política centralizadora. Esses números informam que os alunos estão ingressando no ensino superior mais tardiamente, e há diver</w:t>
      </w:r>
      <w:r w:rsidR="0038658E" w:rsidRPr="002B3CE4">
        <w:rPr>
          <w:color w:val="000000" w:themeColor="text1"/>
        </w:rPr>
        <w:t>sas possíveis explicações para esse acesso extemporâneo. A primeira é o atraso na formação escolar, segundo o Censo Escolar, em 2022, o Brasil possuía uma taxa de distorção idade-série</w:t>
      </w:r>
      <w:r w:rsidR="0038658E" w:rsidRPr="002B3CE4">
        <w:rPr>
          <w:rStyle w:val="Refdenotaderodap"/>
          <w:color w:val="000000" w:themeColor="text1"/>
        </w:rPr>
        <w:footnoteReference w:id="6"/>
      </w:r>
      <w:r w:rsidR="0038658E" w:rsidRPr="002B3CE4">
        <w:rPr>
          <w:color w:val="000000" w:themeColor="text1"/>
        </w:rPr>
        <w:t xml:space="preserve"> de 22,2% no ensino médio, ou seja, a cada 100 alunos matriculados nas séries finais, 22 deles estavam com dois ou mais anos de atraso escolar. Outro motivo pode ser a baixa qualidade do ensino na formação dos estudantes que não estão preparados para enfrentar o ENEM assim que concluem o ensino médio, precisando de mais tempo com estudos adicionais e formações complementares antes de realizar o exame. A terceira explicação é a necessidade de ingressar no mercado de trabalho, em busca de remuneração, após a conclusão dos estudos básicos. Machado e </w:t>
      </w:r>
      <w:proofErr w:type="spellStart"/>
      <w:r w:rsidR="0038658E" w:rsidRPr="002B3CE4">
        <w:rPr>
          <w:color w:val="000000" w:themeColor="text1"/>
        </w:rPr>
        <w:t>Szerman</w:t>
      </w:r>
      <w:proofErr w:type="spellEnd"/>
      <w:r w:rsidR="0038658E" w:rsidRPr="002B3CE4">
        <w:rPr>
          <w:color w:val="000000" w:themeColor="text1"/>
        </w:rPr>
        <w:t xml:space="preserve"> </w:t>
      </w:r>
      <w:r w:rsidR="0038658E" w:rsidRPr="002B3CE4">
        <w:rPr>
          <w:color w:val="000000" w:themeColor="text1"/>
        </w:rPr>
        <w:fldChar w:fldCharType="begin"/>
      </w:r>
      <w:r w:rsidR="00480D05" w:rsidRPr="002B3CE4">
        <w:rPr>
          <w:color w:val="000000" w:themeColor="text1"/>
        </w:rPr>
        <w:instrText xml:space="preserve"> ADDIN ZOTERO_ITEM CSL_CITATION {"citationID":"KIW9fx5t","properties":{"formattedCitation":"(2021)","plainCitation":"(2021)","noteIndex":0},"citationItems":[{"id":156,"uris":["http://zotero.org/users/8713213/items/7TNKP5M9"],"itemData":{"id":156,"type":"article-journal","abstract":"Education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0038658E" w:rsidRPr="002B3CE4">
        <w:rPr>
          <w:color w:val="000000" w:themeColor="text1"/>
        </w:rPr>
        <w:fldChar w:fldCharType="separate"/>
      </w:r>
      <w:r w:rsidR="0038658E" w:rsidRPr="002B3CE4">
        <w:rPr>
          <w:noProof/>
          <w:color w:val="000000" w:themeColor="text1"/>
        </w:rPr>
        <w:t>(2021)</w:t>
      </w:r>
      <w:r w:rsidR="0038658E" w:rsidRPr="002B3CE4">
        <w:rPr>
          <w:color w:val="000000" w:themeColor="text1"/>
        </w:rPr>
        <w:fldChar w:fldCharType="end"/>
      </w:r>
      <w:r w:rsidR="0038658E" w:rsidRPr="002B3CE4">
        <w:rPr>
          <w:color w:val="000000" w:themeColor="text1"/>
        </w:rPr>
        <w:t>, com base nos microdados do ENEM, observaram que a porção de indivíduos que realizam o exame do ENEM no mesmo ano de conclusão do ensino médio diminuiu de 32% para 20% entre os anos de 2009 e 2016.</w:t>
      </w:r>
    </w:p>
    <w:p w14:paraId="73E0FA9D" w14:textId="25950DD5" w:rsidR="0038658E" w:rsidRPr="002B3CE4" w:rsidRDefault="0038658E" w:rsidP="00E609BC">
      <w:pPr>
        <w:rPr>
          <w:color w:val="000000" w:themeColor="text1"/>
        </w:rPr>
      </w:pPr>
      <w:r w:rsidRPr="002B3CE4">
        <w:rPr>
          <w:color w:val="000000" w:themeColor="text1"/>
        </w:rPr>
        <w:t xml:space="preserve">As colunas (5) e (7) mostram uma ampliação considerável na proporção de estudantes não-brancos – pretos, pardos, amarelos e indígenas – e de alunos que concluíram o ensino médio em escola pública. Por fim, as colunas (6) e (8) também indicam um aumento na parcela de estudantes com algum grau de deficiência (ou superdotação) e que recebem algum tipo de apoio social. Esses crescimentos podem ser </w:t>
      </w:r>
      <w:r w:rsidRPr="002B3CE4">
        <w:rPr>
          <w:color w:val="000000" w:themeColor="text1"/>
        </w:rPr>
        <w:lastRenderedPageBreak/>
        <w:t>explicados pela adoção de outras políticas afirmativas</w:t>
      </w:r>
      <w:r w:rsidRPr="002B3CE4">
        <w:rPr>
          <w:rStyle w:val="Refdenotaderodap"/>
          <w:color w:val="000000" w:themeColor="text1"/>
        </w:rPr>
        <w:footnoteReference w:id="7"/>
      </w:r>
      <w:r w:rsidR="009F4F64" w:rsidRPr="002B3CE4">
        <w:rPr>
          <w:color w:val="000000" w:themeColor="text1"/>
        </w:rPr>
        <w:t>, por parte do governo federal, após a implementação do SISU.</w:t>
      </w:r>
    </w:p>
    <w:p w14:paraId="5AF2AD28" w14:textId="77777777" w:rsidR="009F4F64" w:rsidRPr="002B3CE4" w:rsidRDefault="009F4F64" w:rsidP="00E609BC">
      <w:pPr>
        <w:rPr>
          <w:color w:val="000000" w:themeColor="text1"/>
        </w:rPr>
      </w:pPr>
    </w:p>
    <w:p w14:paraId="1A07D4C8" w14:textId="69ADEE8D" w:rsidR="007E2F01" w:rsidRPr="002B3CE4" w:rsidRDefault="007E2F01" w:rsidP="007E2F01">
      <w:pPr>
        <w:pStyle w:val="SemEspaamento"/>
        <w:rPr>
          <w:color w:val="000000" w:themeColor="text1"/>
        </w:rPr>
      </w:pPr>
      <w:bookmarkStart w:id="80" w:name="_Ref164374495"/>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5</w:t>
      </w:r>
      <w:r w:rsidRPr="002B3CE4">
        <w:rPr>
          <w:color w:val="000000" w:themeColor="text1"/>
        </w:rPr>
        <w:fldChar w:fldCharType="end"/>
      </w:r>
      <w:bookmarkEnd w:id="80"/>
      <w:r w:rsidRPr="002B3CE4">
        <w:rPr>
          <w:color w:val="000000" w:themeColor="text1"/>
        </w:rPr>
        <w:t xml:space="preserve"> - Efeito do SISU nas características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131"/>
        <w:gridCol w:w="1113"/>
        <w:gridCol w:w="1114"/>
        <w:gridCol w:w="1189"/>
        <w:gridCol w:w="1049"/>
        <w:gridCol w:w="1243"/>
        <w:gridCol w:w="1122"/>
        <w:gridCol w:w="1004"/>
      </w:tblGrid>
      <w:tr w:rsidR="002B3CE4" w:rsidRPr="002B3CE4" w14:paraId="1E5C7FF7" w14:textId="77777777" w:rsidTr="00ED234C">
        <w:trPr>
          <w:trHeight w:val="283"/>
        </w:trPr>
        <w:tc>
          <w:tcPr>
            <w:tcW w:w="1118" w:type="dxa"/>
            <w:tcBorders>
              <w:top w:val="single" w:sz="4" w:space="0" w:color="auto"/>
              <w:bottom w:val="single" w:sz="4" w:space="0" w:color="auto"/>
            </w:tcBorders>
            <w:vAlign w:val="center"/>
          </w:tcPr>
          <w:p w14:paraId="1AD73581" w14:textId="77777777" w:rsidR="00E74F7A" w:rsidRPr="002B3CE4" w:rsidRDefault="00E74F7A" w:rsidP="00E94CB6">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4D2C606B" w14:textId="23284F19"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1113" w:type="dxa"/>
            <w:tcBorders>
              <w:top w:val="single" w:sz="4" w:space="0" w:color="auto"/>
              <w:bottom w:val="single" w:sz="4" w:space="0" w:color="auto"/>
            </w:tcBorders>
            <w:vAlign w:val="center"/>
          </w:tcPr>
          <w:p w14:paraId="3A7BB872" w14:textId="2EB3025C"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1114" w:type="dxa"/>
            <w:tcBorders>
              <w:top w:val="single" w:sz="4" w:space="0" w:color="auto"/>
              <w:bottom w:val="single" w:sz="4" w:space="0" w:color="auto"/>
            </w:tcBorders>
            <w:vAlign w:val="center"/>
          </w:tcPr>
          <w:p w14:paraId="375FC382" w14:textId="7CC55271"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1189" w:type="dxa"/>
            <w:tcBorders>
              <w:top w:val="single" w:sz="4" w:space="0" w:color="auto"/>
              <w:bottom w:val="single" w:sz="4" w:space="0" w:color="auto"/>
            </w:tcBorders>
            <w:vAlign w:val="center"/>
          </w:tcPr>
          <w:p w14:paraId="6FDC20C0" w14:textId="59CE11B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(4)</w:t>
            </w:r>
          </w:p>
        </w:tc>
        <w:tc>
          <w:tcPr>
            <w:tcW w:w="1049" w:type="dxa"/>
            <w:tcBorders>
              <w:top w:val="single" w:sz="4" w:space="0" w:color="auto"/>
              <w:bottom w:val="single" w:sz="4" w:space="0" w:color="auto"/>
            </w:tcBorders>
            <w:vAlign w:val="center"/>
          </w:tcPr>
          <w:p w14:paraId="6AE14D60" w14:textId="31AD582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(5)</w:t>
            </w:r>
          </w:p>
        </w:tc>
        <w:tc>
          <w:tcPr>
            <w:tcW w:w="1243" w:type="dxa"/>
            <w:tcBorders>
              <w:top w:val="single" w:sz="4" w:space="0" w:color="auto"/>
              <w:bottom w:val="single" w:sz="4" w:space="0" w:color="auto"/>
            </w:tcBorders>
            <w:vAlign w:val="center"/>
          </w:tcPr>
          <w:p w14:paraId="60623DCE" w14:textId="5A238B0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(6)</w:t>
            </w:r>
          </w:p>
        </w:tc>
        <w:tc>
          <w:tcPr>
            <w:tcW w:w="1122" w:type="dxa"/>
            <w:tcBorders>
              <w:top w:val="single" w:sz="4" w:space="0" w:color="auto"/>
              <w:bottom w:val="single" w:sz="4" w:space="0" w:color="auto"/>
            </w:tcBorders>
            <w:vAlign w:val="center"/>
          </w:tcPr>
          <w:p w14:paraId="33E9F143" w14:textId="20EC46EF"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(7)</w:t>
            </w:r>
          </w:p>
        </w:tc>
        <w:tc>
          <w:tcPr>
            <w:tcW w:w="1004" w:type="dxa"/>
            <w:tcBorders>
              <w:top w:val="single" w:sz="4" w:space="0" w:color="auto"/>
              <w:bottom w:val="single" w:sz="4" w:space="0" w:color="auto"/>
            </w:tcBorders>
            <w:vAlign w:val="center"/>
          </w:tcPr>
          <w:p w14:paraId="30D9609F" w14:textId="7113C61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(8)</w:t>
            </w:r>
          </w:p>
        </w:tc>
      </w:tr>
      <w:tr w:rsidR="002B3CE4" w:rsidRPr="002B3CE4" w14:paraId="75F15162" w14:textId="77777777" w:rsidTr="00ED234C">
        <w:trPr>
          <w:trHeight w:val="283"/>
        </w:trPr>
        <w:tc>
          <w:tcPr>
            <w:tcW w:w="1118" w:type="dxa"/>
            <w:tcBorders>
              <w:top w:val="single" w:sz="4" w:space="0" w:color="auto"/>
              <w:bottom w:val="single" w:sz="4" w:space="0" w:color="auto"/>
            </w:tcBorders>
            <w:vAlign w:val="center"/>
          </w:tcPr>
          <w:p w14:paraId="5DA5F627" w14:textId="77777777" w:rsidR="00E74F7A" w:rsidRPr="002B3CE4" w:rsidRDefault="00E74F7A" w:rsidP="00E94CB6">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42E124B0" w14:textId="50B612D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1113" w:type="dxa"/>
            <w:tcBorders>
              <w:top w:val="single" w:sz="4" w:space="0" w:color="auto"/>
              <w:bottom w:val="single" w:sz="4" w:space="0" w:color="auto"/>
            </w:tcBorders>
            <w:vAlign w:val="center"/>
          </w:tcPr>
          <w:p w14:paraId="52494AB4" w14:textId="1357257D"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0 e 17 anos</w:t>
            </w:r>
          </w:p>
        </w:tc>
        <w:tc>
          <w:tcPr>
            <w:tcW w:w="1114" w:type="dxa"/>
            <w:tcBorders>
              <w:top w:val="single" w:sz="4" w:space="0" w:color="auto"/>
              <w:bottom w:val="single" w:sz="4" w:space="0" w:color="auto"/>
            </w:tcBorders>
            <w:vAlign w:val="center"/>
          </w:tcPr>
          <w:p w14:paraId="60C3C244" w14:textId="7B48EB3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1189" w:type="dxa"/>
            <w:tcBorders>
              <w:top w:val="single" w:sz="4" w:space="0" w:color="auto"/>
              <w:bottom w:val="single" w:sz="4" w:space="0" w:color="auto"/>
            </w:tcBorders>
            <w:vAlign w:val="center"/>
          </w:tcPr>
          <w:p w14:paraId="5100939A" w14:textId="39B43CB3"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1049" w:type="dxa"/>
            <w:tcBorders>
              <w:top w:val="single" w:sz="4" w:space="0" w:color="auto"/>
              <w:bottom w:val="single" w:sz="4" w:space="0" w:color="auto"/>
            </w:tcBorders>
            <w:vAlign w:val="center"/>
          </w:tcPr>
          <w:p w14:paraId="1E2B602D" w14:textId="42C2540A"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243" w:type="dxa"/>
            <w:tcBorders>
              <w:top w:val="single" w:sz="4" w:space="0" w:color="auto"/>
              <w:bottom w:val="single" w:sz="4" w:space="0" w:color="auto"/>
            </w:tcBorders>
            <w:vAlign w:val="center"/>
          </w:tcPr>
          <w:p w14:paraId="0115610A" w14:textId="09B2F481"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1122" w:type="dxa"/>
            <w:tcBorders>
              <w:top w:val="single" w:sz="4" w:space="0" w:color="auto"/>
              <w:bottom w:val="single" w:sz="4" w:space="0" w:color="auto"/>
            </w:tcBorders>
            <w:vAlign w:val="center"/>
          </w:tcPr>
          <w:p w14:paraId="2C386313" w14:textId="6249ADB8"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1004" w:type="dxa"/>
            <w:tcBorders>
              <w:top w:val="single" w:sz="4" w:space="0" w:color="auto"/>
              <w:bottom w:val="single" w:sz="4" w:space="0" w:color="auto"/>
            </w:tcBorders>
            <w:vAlign w:val="center"/>
          </w:tcPr>
          <w:p w14:paraId="0A3D8A5A" w14:textId="6FB4E66F"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Apoio social</w:t>
            </w:r>
          </w:p>
        </w:tc>
      </w:tr>
      <w:tr w:rsidR="002B3CE4" w:rsidRPr="002B3CE4" w14:paraId="7C53EF16" w14:textId="77777777" w:rsidTr="00ED234C">
        <w:trPr>
          <w:trHeight w:val="283"/>
        </w:trPr>
        <w:tc>
          <w:tcPr>
            <w:tcW w:w="1118" w:type="dxa"/>
            <w:tcBorders>
              <w:top w:val="single" w:sz="4" w:space="0" w:color="auto"/>
            </w:tcBorders>
            <w:vAlign w:val="center"/>
          </w:tcPr>
          <w:p w14:paraId="45CC0504" w14:textId="08D5A84E"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1774F85E"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-0,012***</w:t>
            </w:r>
          </w:p>
          <w:p w14:paraId="3EE9359B" w14:textId="35189188"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113" w:type="dxa"/>
            <w:tcBorders>
              <w:top w:val="single" w:sz="4" w:space="0" w:color="auto"/>
            </w:tcBorders>
            <w:vAlign w:val="center"/>
          </w:tcPr>
          <w:p w14:paraId="2DA04A5E" w14:textId="77777777" w:rsidR="00E74F7A" w:rsidRPr="002B3CE4" w:rsidRDefault="00355042" w:rsidP="00E94CB6">
            <w:pPr>
              <w:spacing w:line="240" w:lineRule="auto"/>
              <w:ind w:right="-8" w:firstLine="0"/>
              <w:jc w:val="center"/>
              <w:rPr>
                <w:color w:val="000000" w:themeColor="text1"/>
                <w:sz w:val="21"/>
                <w:szCs w:val="21"/>
              </w:rPr>
            </w:pPr>
            <w:r w:rsidRPr="002B3CE4">
              <w:rPr>
                <w:color w:val="000000" w:themeColor="text1"/>
                <w:sz w:val="21"/>
                <w:szCs w:val="21"/>
              </w:rPr>
              <w:t>-0,006***</w:t>
            </w:r>
          </w:p>
          <w:p w14:paraId="13BA5C45" w14:textId="2A21758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(0,000)</w:t>
            </w:r>
          </w:p>
        </w:tc>
        <w:tc>
          <w:tcPr>
            <w:tcW w:w="1114" w:type="dxa"/>
            <w:tcBorders>
              <w:top w:val="single" w:sz="4" w:space="0" w:color="auto"/>
            </w:tcBorders>
            <w:vAlign w:val="center"/>
          </w:tcPr>
          <w:p w14:paraId="5295C019"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0,020***</w:t>
            </w:r>
          </w:p>
          <w:p w14:paraId="6F727830" w14:textId="1B84F8D6"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189" w:type="dxa"/>
            <w:tcBorders>
              <w:top w:val="single" w:sz="4" w:space="0" w:color="auto"/>
            </w:tcBorders>
            <w:vAlign w:val="center"/>
          </w:tcPr>
          <w:p w14:paraId="6A0BA1EA"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-0,012***</w:t>
            </w:r>
          </w:p>
          <w:p w14:paraId="1579C153" w14:textId="18A30B94"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049" w:type="dxa"/>
            <w:tcBorders>
              <w:top w:val="single" w:sz="4" w:space="0" w:color="auto"/>
            </w:tcBorders>
            <w:vAlign w:val="center"/>
          </w:tcPr>
          <w:p w14:paraId="076A35D5"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0,155***</w:t>
            </w:r>
          </w:p>
          <w:p w14:paraId="7AFA589A" w14:textId="0286E4B3"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c>
          <w:tcPr>
            <w:tcW w:w="1243" w:type="dxa"/>
            <w:tcBorders>
              <w:top w:val="single" w:sz="4" w:space="0" w:color="auto"/>
            </w:tcBorders>
            <w:vAlign w:val="center"/>
          </w:tcPr>
          <w:p w14:paraId="0B983AB6"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0,004***</w:t>
            </w:r>
          </w:p>
          <w:p w14:paraId="712608C6" w14:textId="1F265D59"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(0,000)</w:t>
            </w:r>
          </w:p>
        </w:tc>
        <w:tc>
          <w:tcPr>
            <w:tcW w:w="1122" w:type="dxa"/>
            <w:tcBorders>
              <w:top w:val="single" w:sz="4" w:space="0" w:color="auto"/>
            </w:tcBorders>
            <w:vAlign w:val="center"/>
          </w:tcPr>
          <w:p w14:paraId="18C5E182"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0,246***</w:t>
            </w:r>
          </w:p>
          <w:p w14:paraId="5B2B854B" w14:textId="2865E94B"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c>
          <w:tcPr>
            <w:tcW w:w="1004" w:type="dxa"/>
            <w:tcBorders>
              <w:top w:val="single" w:sz="4" w:space="0" w:color="auto"/>
            </w:tcBorders>
            <w:vAlign w:val="center"/>
          </w:tcPr>
          <w:p w14:paraId="43059B1D"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0,013***</w:t>
            </w:r>
          </w:p>
          <w:p w14:paraId="2FA587B5" w14:textId="66760508"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23819238" w14:textId="77777777" w:rsidTr="000C254B">
        <w:trPr>
          <w:trHeight w:val="283"/>
        </w:trPr>
        <w:tc>
          <w:tcPr>
            <w:tcW w:w="1118" w:type="dxa"/>
            <w:tcBorders>
              <w:bottom w:val="single" w:sz="4" w:space="0" w:color="auto"/>
            </w:tcBorders>
            <w:vAlign w:val="center"/>
          </w:tcPr>
          <w:p w14:paraId="3B081202" w14:textId="5BAB5601" w:rsidR="00355042" w:rsidRPr="002B3CE4" w:rsidRDefault="00355042" w:rsidP="00E94CB6">
            <w:pPr>
              <w:spacing w:line="240" w:lineRule="auto"/>
              <w:ind w:firstLine="0"/>
              <w:jc w:val="center"/>
              <w:rPr>
                <w:b/>
                <w:bCs/>
                <w:color w:val="000000" w:themeColor="text1"/>
                <w:sz w:val="21"/>
                <w:szCs w:val="21"/>
              </w:rPr>
            </w:pPr>
            <w:r w:rsidRPr="002B3CE4">
              <w:rPr>
                <w:b/>
                <w:bCs/>
                <w:color w:val="000000" w:themeColor="text1"/>
                <w:sz w:val="21"/>
                <w:szCs w:val="21"/>
              </w:rPr>
              <w:t>Nº obs.</w:t>
            </w:r>
          </w:p>
        </w:tc>
        <w:tc>
          <w:tcPr>
            <w:tcW w:w="1131" w:type="dxa"/>
            <w:tcBorders>
              <w:bottom w:val="single" w:sz="4" w:space="0" w:color="auto"/>
            </w:tcBorders>
            <w:vAlign w:val="center"/>
          </w:tcPr>
          <w:p w14:paraId="3FA7A9AC" w14:textId="50FC2D87"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13" w:type="dxa"/>
            <w:tcBorders>
              <w:bottom w:val="single" w:sz="4" w:space="0" w:color="auto"/>
            </w:tcBorders>
            <w:vAlign w:val="center"/>
          </w:tcPr>
          <w:p w14:paraId="1E25083F" w14:textId="73ED5209"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14" w:type="dxa"/>
            <w:tcBorders>
              <w:bottom w:val="single" w:sz="4" w:space="0" w:color="auto"/>
            </w:tcBorders>
            <w:vAlign w:val="center"/>
          </w:tcPr>
          <w:p w14:paraId="0DBA2DC9" w14:textId="6A57916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89" w:type="dxa"/>
            <w:tcBorders>
              <w:bottom w:val="single" w:sz="4" w:space="0" w:color="auto"/>
            </w:tcBorders>
            <w:vAlign w:val="center"/>
          </w:tcPr>
          <w:p w14:paraId="3A7B23C7" w14:textId="610EF8F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049" w:type="dxa"/>
            <w:tcBorders>
              <w:bottom w:val="single" w:sz="4" w:space="0" w:color="auto"/>
            </w:tcBorders>
            <w:vAlign w:val="center"/>
          </w:tcPr>
          <w:p w14:paraId="21186622" w14:textId="5EEE430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243" w:type="dxa"/>
            <w:tcBorders>
              <w:bottom w:val="single" w:sz="4" w:space="0" w:color="auto"/>
            </w:tcBorders>
            <w:vAlign w:val="center"/>
          </w:tcPr>
          <w:p w14:paraId="4012DBDA" w14:textId="17FADED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22" w:type="dxa"/>
            <w:tcBorders>
              <w:bottom w:val="single" w:sz="4" w:space="0" w:color="auto"/>
            </w:tcBorders>
            <w:vAlign w:val="center"/>
          </w:tcPr>
          <w:p w14:paraId="2E890832" w14:textId="663EE5C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004" w:type="dxa"/>
            <w:tcBorders>
              <w:bottom w:val="single" w:sz="4" w:space="0" w:color="auto"/>
            </w:tcBorders>
            <w:vAlign w:val="center"/>
          </w:tcPr>
          <w:p w14:paraId="5A0C4360" w14:textId="2664C852"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r>
      <w:tr w:rsidR="002B3CE4" w:rsidRPr="002B3CE4" w14:paraId="61A4A1C5" w14:textId="77777777" w:rsidTr="000C254B">
        <w:trPr>
          <w:trHeight w:val="283"/>
        </w:trPr>
        <w:tc>
          <w:tcPr>
            <w:tcW w:w="1118" w:type="dxa"/>
            <w:tcBorders>
              <w:top w:val="single" w:sz="4" w:space="0" w:color="auto"/>
            </w:tcBorders>
            <w:vAlign w:val="center"/>
          </w:tcPr>
          <w:p w14:paraId="3CD327BD" w14:textId="3B21B866"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Curso</w:t>
            </w:r>
          </w:p>
        </w:tc>
        <w:tc>
          <w:tcPr>
            <w:tcW w:w="1131" w:type="dxa"/>
            <w:tcBorders>
              <w:top w:val="single" w:sz="4" w:space="0" w:color="auto"/>
            </w:tcBorders>
            <w:vAlign w:val="center"/>
          </w:tcPr>
          <w:p w14:paraId="0BA85CBF" w14:textId="38A5D8D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tcBorders>
              <w:top w:val="single" w:sz="4" w:space="0" w:color="auto"/>
            </w:tcBorders>
            <w:vAlign w:val="center"/>
          </w:tcPr>
          <w:p w14:paraId="54FAD21E" w14:textId="1A6BF1B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tcBorders>
              <w:top w:val="single" w:sz="4" w:space="0" w:color="auto"/>
            </w:tcBorders>
            <w:vAlign w:val="center"/>
          </w:tcPr>
          <w:p w14:paraId="355BB4B9" w14:textId="216CBF0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tcBorders>
              <w:top w:val="single" w:sz="4" w:space="0" w:color="auto"/>
            </w:tcBorders>
            <w:vAlign w:val="center"/>
          </w:tcPr>
          <w:p w14:paraId="1A30DF4C" w14:textId="79F2A49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tcBorders>
              <w:top w:val="single" w:sz="4" w:space="0" w:color="auto"/>
            </w:tcBorders>
            <w:vAlign w:val="center"/>
          </w:tcPr>
          <w:p w14:paraId="5FF32207" w14:textId="59F6C26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tcBorders>
              <w:top w:val="single" w:sz="4" w:space="0" w:color="auto"/>
            </w:tcBorders>
            <w:vAlign w:val="center"/>
          </w:tcPr>
          <w:p w14:paraId="0D6D41F5" w14:textId="362E410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top w:val="single" w:sz="4" w:space="0" w:color="auto"/>
            </w:tcBorders>
            <w:vAlign w:val="center"/>
          </w:tcPr>
          <w:p w14:paraId="33881E8F" w14:textId="13B2CE2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tcBorders>
              <w:top w:val="single" w:sz="4" w:space="0" w:color="auto"/>
            </w:tcBorders>
            <w:vAlign w:val="center"/>
          </w:tcPr>
          <w:p w14:paraId="08092387" w14:textId="4DE0B6A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64390B14" w14:textId="77777777" w:rsidTr="00ED234C">
        <w:trPr>
          <w:trHeight w:val="283"/>
        </w:trPr>
        <w:tc>
          <w:tcPr>
            <w:tcW w:w="1118" w:type="dxa"/>
            <w:vAlign w:val="center"/>
          </w:tcPr>
          <w:p w14:paraId="03DEF775" w14:textId="1E405AE7"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Ano</w:t>
            </w:r>
          </w:p>
        </w:tc>
        <w:tc>
          <w:tcPr>
            <w:tcW w:w="1131" w:type="dxa"/>
            <w:vAlign w:val="center"/>
          </w:tcPr>
          <w:p w14:paraId="1BC804C5" w14:textId="6B64BEB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vAlign w:val="center"/>
          </w:tcPr>
          <w:p w14:paraId="636BB50F" w14:textId="41E5E88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vAlign w:val="center"/>
          </w:tcPr>
          <w:p w14:paraId="360DE2D5" w14:textId="646B4C3A"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vAlign w:val="center"/>
          </w:tcPr>
          <w:p w14:paraId="4DC3CBD0" w14:textId="6D79A986"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vAlign w:val="center"/>
          </w:tcPr>
          <w:p w14:paraId="6B6EBA82" w14:textId="37AFFBB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vAlign w:val="center"/>
          </w:tcPr>
          <w:p w14:paraId="11F6062A" w14:textId="7E0CE6B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vAlign w:val="center"/>
          </w:tcPr>
          <w:p w14:paraId="2657332E" w14:textId="02A7004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vAlign w:val="center"/>
          </w:tcPr>
          <w:p w14:paraId="7A532ED8" w14:textId="46DA836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6AFB5512" w14:textId="77777777" w:rsidTr="00ED234C">
        <w:trPr>
          <w:trHeight w:val="283"/>
        </w:trPr>
        <w:tc>
          <w:tcPr>
            <w:tcW w:w="1118" w:type="dxa"/>
            <w:tcBorders>
              <w:bottom w:val="single" w:sz="4" w:space="0" w:color="auto"/>
            </w:tcBorders>
            <w:vAlign w:val="center"/>
          </w:tcPr>
          <w:p w14:paraId="7B6AECC8" w14:textId="7A6F8E90"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Estado</w:t>
            </w:r>
          </w:p>
        </w:tc>
        <w:tc>
          <w:tcPr>
            <w:tcW w:w="1131" w:type="dxa"/>
            <w:tcBorders>
              <w:bottom w:val="single" w:sz="4" w:space="0" w:color="auto"/>
            </w:tcBorders>
            <w:vAlign w:val="center"/>
          </w:tcPr>
          <w:p w14:paraId="500AB1C9" w14:textId="08E99222"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tcBorders>
              <w:bottom w:val="single" w:sz="4" w:space="0" w:color="auto"/>
            </w:tcBorders>
            <w:vAlign w:val="center"/>
          </w:tcPr>
          <w:p w14:paraId="455352E5" w14:textId="7437C912"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tcBorders>
              <w:bottom w:val="single" w:sz="4" w:space="0" w:color="auto"/>
            </w:tcBorders>
            <w:vAlign w:val="center"/>
          </w:tcPr>
          <w:p w14:paraId="28A00418" w14:textId="299D6FA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tcBorders>
              <w:bottom w:val="single" w:sz="4" w:space="0" w:color="auto"/>
            </w:tcBorders>
            <w:vAlign w:val="center"/>
          </w:tcPr>
          <w:p w14:paraId="1DC9CB96" w14:textId="513022B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tcBorders>
              <w:bottom w:val="single" w:sz="4" w:space="0" w:color="auto"/>
            </w:tcBorders>
            <w:vAlign w:val="center"/>
          </w:tcPr>
          <w:p w14:paraId="6193FC2D" w14:textId="004C781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tcBorders>
              <w:bottom w:val="single" w:sz="4" w:space="0" w:color="auto"/>
            </w:tcBorders>
            <w:vAlign w:val="center"/>
          </w:tcPr>
          <w:p w14:paraId="053E3D84" w14:textId="2D58DEEA"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bottom w:val="single" w:sz="4" w:space="0" w:color="auto"/>
            </w:tcBorders>
            <w:vAlign w:val="center"/>
          </w:tcPr>
          <w:p w14:paraId="3FCAAB66" w14:textId="714A8B0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tcBorders>
              <w:bottom w:val="single" w:sz="4" w:space="0" w:color="auto"/>
            </w:tcBorders>
            <w:vAlign w:val="center"/>
          </w:tcPr>
          <w:p w14:paraId="5D1E359B" w14:textId="651B93CF" w:rsidR="00ED234C" w:rsidRPr="002B3CE4" w:rsidRDefault="00ED234C" w:rsidP="00ED234C">
            <w:pPr>
              <w:keepNext/>
              <w:spacing w:line="240" w:lineRule="auto"/>
              <w:ind w:firstLine="0"/>
              <w:jc w:val="center"/>
              <w:rPr>
                <w:color w:val="000000" w:themeColor="text1"/>
                <w:sz w:val="21"/>
                <w:szCs w:val="21"/>
              </w:rPr>
            </w:pPr>
            <w:r w:rsidRPr="002B3CE4">
              <w:rPr>
                <w:rFonts w:cs="Times New Roman"/>
                <w:color w:val="000000" w:themeColor="text1"/>
                <w:sz w:val="21"/>
                <w:szCs w:val="21"/>
              </w:rPr>
              <w:t>X</w:t>
            </w:r>
          </w:p>
        </w:tc>
      </w:tr>
    </w:tbl>
    <w:p w14:paraId="5B7EB445" w14:textId="77777777" w:rsidR="00D74A6D" w:rsidRPr="002B3CE4" w:rsidRDefault="007E2F01" w:rsidP="007E2F01">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{"citationID":"kne2ChIn","properties":{"formattedCitation":"(INEP,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30C535CF" w14:textId="26D6A8D7" w:rsidR="00E74F7A" w:rsidRPr="002B3CE4" w:rsidRDefault="007E2F01" w:rsidP="00D74A6D">
      <w:pPr>
        <w:pStyle w:val="Legenda"/>
      </w:pPr>
      <w:r w:rsidRPr="002B3CE4">
        <w:t>Nota: *** p &lt; 0,001; ** p &lt; 0,01; * p &lt; 0,05; . p &lt; 0,1. Os valores estão dispostos da seguinte forma: média (desvio-padrão).</w:t>
      </w:r>
    </w:p>
    <w:p w14:paraId="53EA1B2F" w14:textId="77777777" w:rsidR="007E2F01" w:rsidRPr="002B3CE4" w:rsidRDefault="007E2F01" w:rsidP="007E2F01">
      <w:pPr>
        <w:rPr>
          <w:color w:val="000000" w:themeColor="text1"/>
        </w:rPr>
      </w:pPr>
    </w:p>
    <w:p w14:paraId="48BEAAC7" w14:textId="2E0898DF" w:rsidR="00501F82" w:rsidRPr="002B3CE4" w:rsidRDefault="007E2F01" w:rsidP="00142D90">
      <w:pPr>
        <w:rPr>
          <w:color w:val="000000" w:themeColor="text1"/>
        </w:rPr>
      </w:pPr>
      <w:r w:rsidRPr="002B3CE4">
        <w:rPr>
          <w:color w:val="000000" w:themeColor="text1"/>
        </w:rPr>
        <w:t xml:space="preserve">Apesar dos resultados na </w:t>
      </w:r>
      <w:r w:rsidR="00967908" w:rsidRPr="002B3CE4">
        <w:rPr>
          <w:color w:val="000000" w:themeColor="text1"/>
        </w:rPr>
        <w:fldChar w:fldCharType="begin"/>
      </w:r>
      <w:r w:rsidR="00967908" w:rsidRPr="002B3CE4">
        <w:rPr>
          <w:color w:val="000000" w:themeColor="text1"/>
        </w:rPr>
        <w:instrText xml:space="preserve"> REF _Ref164374495 \h </w:instrText>
      </w:r>
      <w:r w:rsidR="00967908" w:rsidRPr="002B3CE4">
        <w:rPr>
          <w:color w:val="000000" w:themeColor="text1"/>
        </w:rPr>
      </w:r>
      <w:r w:rsidR="00967908"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5</w:t>
      </w:r>
      <w:r w:rsidR="00967908" w:rsidRPr="002B3CE4">
        <w:rPr>
          <w:color w:val="000000" w:themeColor="text1"/>
        </w:rPr>
        <w:fldChar w:fldCharType="end"/>
      </w:r>
      <w:r w:rsidRPr="002B3CE4">
        <w:rPr>
          <w:color w:val="000000" w:themeColor="text1"/>
        </w:rPr>
        <w:t xml:space="preserve"> mostrarem os efeitos médios para os cursos que adotaram o SISU, eles pouco informam a respeito da dinâmica das mudanças na composição dos alunos ao longo do tempo. Para isso, será realizado um estudo de eventos a partir da Equação </w:t>
      </w:r>
      <w:r w:rsidR="00142D90" w:rsidRPr="002B3CE4">
        <w:rPr>
          <w:color w:val="000000" w:themeColor="text1"/>
        </w:rPr>
        <w:t>(</w:t>
      </w:r>
      <w:r w:rsidR="00B254AE" w:rsidRPr="002B3CE4">
        <w:rPr>
          <w:color w:val="000000" w:themeColor="text1"/>
        </w:rPr>
        <w:fldChar w:fldCharType="begin"/>
      </w:r>
      <w:r w:rsidR="00B254AE" w:rsidRPr="002B3CE4">
        <w:rPr>
          <w:color w:val="000000" w:themeColor="text1"/>
        </w:rPr>
        <w:instrText xml:space="preserve"> REF EqEventStudy \h </w:instrText>
      </w:r>
      <w:r w:rsidR="00B254AE" w:rsidRPr="002B3CE4">
        <w:rPr>
          <w:color w:val="000000" w:themeColor="text1"/>
        </w:rPr>
      </w:r>
      <w:r w:rsidR="00B254AE" w:rsidRPr="002B3CE4">
        <w:rPr>
          <w:color w:val="000000" w:themeColor="text1"/>
        </w:rPr>
        <w:fldChar w:fldCharType="separate"/>
      </w:r>
      <w:r w:rsidR="002B3CE4" w:rsidRPr="002B3CE4">
        <w:rPr>
          <w:rFonts w:cs="Arial"/>
          <w:color w:val="000000" w:themeColor="text1"/>
        </w:rPr>
        <w:t>2</w:t>
      </w:r>
      <w:r w:rsidR="00B254AE" w:rsidRPr="002B3CE4">
        <w:rPr>
          <w:color w:val="000000" w:themeColor="text1"/>
        </w:rPr>
        <w:fldChar w:fldCharType="end"/>
      </w:r>
      <w:r w:rsidR="00142D90" w:rsidRPr="002B3CE4">
        <w:rPr>
          <w:color w:val="000000" w:themeColor="text1"/>
        </w:rPr>
        <w:t>)</w:t>
      </w:r>
      <w:r w:rsidR="00B254AE" w:rsidRPr="002B3CE4">
        <w:rPr>
          <w:color w:val="000000" w:themeColor="text1"/>
        </w:rPr>
        <w:t>.</w:t>
      </w:r>
      <w:r w:rsidRPr="002B3CE4">
        <w:rPr>
          <w:color w:val="000000" w:themeColor="text1"/>
        </w:rPr>
        <w:t xml:space="preserve"> </w:t>
      </w:r>
      <w:r w:rsidR="00D65E22" w:rsidRPr="002B3CE4">
        <w:rPr>
          <w:color w:val="000000" w:themeColor="text1"/>
        </w:rPr>
        <w:t>N</w:t>
      </w:r>
      <w:r w:rsidRPr="002B3CE4">
        <w:rPr>
          <w:color w:val="000000" w:themeColor="text1"/>
        </w:rPr>
        <w:t xml:space="preserve">a </w:t>
      </w:r>
      <w:r w:rsidR="00D65E22" w:rsidRPr="002B3CE4">
        <w:rPr>
          <w:color w:val="000000" w:themeColor="text1"/>
        </w:rPr>
        <w:fldChar w:fldCharType="begin"/>
      </w:r>
      <w:r w:rsidR="00D65E22" w:rsidRPr="002B3CE4">
        <w:rPr>
          <w:color w:val="000000" w:themeColor="text1"/>
        </w:rPr>
        <w:instrText xml:space="preserve"> REF _Ref164782698 \h </w:instrText>
      </w:r>
      <w:r w:rsidR="00D65E22" w:rsidRPr="002B3CE4">
        <w:rPr>
          <w:color w:val="000000" w:themeColor="text1"/>
        </w:rPr>
      </w:r>
      <w:r w:rsidR="00D65E22" w:rsidRPr="002B3CE4">
        <w:rPr>
          <w:color w:val="000000" w:themeColor="text1"/>
        </w:rPr>
        <w:fldChar w:fldCharType="separate"/>
      </w:r>
      <w:r w:rsidR="002B3CE4">
        <w:t xml:space="preserve">Figura </w:t>
      </w:r>
      <w:r w:rsidR="002B3CE4">
        <w:rPr>
          <w:noProof/>
        </w:rPr>
        <w:t>2</w:t>
      </w:r>
      <w:r w:rsidR="00D65E22" w:rsidRPr="002B3CE4">
        <w:rPr>
          <w:color w:val="000000" w:themeColor="text1"/>
        </w:rPr>
        <w:fldChar w:fldCharType="end"/>
      </w:r>
      <w:r w:rsidRPr="002B3CE4">
        <w:rPr>
          <w:color w:val="000000" w:themeColor="text1"/>
        </w:rPr>
        <w:t xml:space="preserve"> </w:t>
      </w:r>
      <w:del w:id="81" w:author="Dieison Casagrande" w:date="2024-05-02T11:29:00Z">
        <w:r w:rsidRPr="002B3CE4" w:rsidDel="00857A60">
          <w:rPr>
            <w:color w:val="000000" w:themeColor="text1"/>
          </w:rPr>
          <w:delText xml:space="preserve">são </w:delText>
        </w:r>
      </w:del>
      <w:ins w:id="82" w:author="Dieison Casagrande" w:date="2024-05-02T11:29:00Z">
        <w:r w:rsidR="00857A60">
          <w:rPr>
            <w:color w:val="000000" w:themeColor="text1"/>
          </w:rPr>
          <w:t>é</w:t>
        </w:r>
        <w:r w:rsidR="00857A60" w:rsidRPr="002B3CE4">
          <w:rPr>
            <w:color w:val="000000" w:themeColor="text1"/>
          </w:rPr>
          <w:t xml:space="preserve"> </w:t>
        </w:r>
      </w:ins>
      <w:r w:rsidRPr="002B3CE4">
        <w:rPr>
          <w:color w:val="000000" w:themeColor="text1"/>
        </w:rPr>
        <w:t>apresentado</w:t>
      </w:r>
      <w:del w:id="83" w:author="Dieison Casagrande" w:date="2024-05-02T11:29:00Z">
        <w:r w:rsidRPr="002B3CE4" w:rsidDel="00857A60">
          <w:rPr>
            <w:color w:val="000000" w:themeColor="text1"/>
          </w:rPr>
          <w:delText>s</w:delText>
        </w:r>
      </w:del>
      <w:r w:rsidRPr="002B3CE4">
        <w:rPr>
          <w:color w:val="000000" w:themeColor="text1"/>
        </w:rPr>
        <w:t xml:space="preserve"> o efeito dinâmico da adoção do SISU sobre os indicadores de gênero, idade – até 17 anos, entre 18 e 24 anos, e entre 25 e 29 anos –, </w:t>
      </w:r>
      <w:r w:rsidR="00142D90" w:rsidRPr="002B3CE4">
        <w:rPr>
          <w:color w:val="000000" w:themeColor="text1"/>
        </w:rPr>
        <w:t xml:space="preserve">cor/raça – pardos, pretos, indígenas e amarelas –, </w:t>
      </w:r>
      <w:r w:rsidRPr="002B3CE4">
        <w:rPr>
          <w:color w:val="000000" w:themeColor="text1"/>
        </w:rPr>
        <w:t>deficiência (ou superdotação), origem de escola pública e necessidade de algum tipo de apoio social. Todos os gráficos apresentam os coeficientes dinâmicos e os intervalos de confiança de 95%.</w:t>
      </w:r>
    </w:p>
    <w:p w14:paraId="1683448A" w14:textId="2D7E7A2F" w:rsidR="005A0CF1" w:rsidRPr="002B3CE4" w:rsidRDefault="005A0CF1" w:rsidP="000B6756">
      <w:pPr>
        <w:rPr>
          <w:color w:val="000000" w:themeColor="text1"/>
        </w:rPr>
      </w:pPr>
      <w:r w:rsidRPr="002B3CE4">
        <w:rPr>
          <w:color w:val="000000" w:themeColor="text1"/>
        </w:rPr>
        <w:t xml:space="preserve">A </w:t>
      </w:r>
      <w:r w:rsidR="00F5693C" w:rsidRPr="002B3CE4">
        <w:rPr>
          <w:color w:val="000000" w:themeColor="text1"/>
        </w:rPr>
        <w:t>Figura 2</w:t>
      </w:r>
      <w:r w:rsidR="00F5693C" w:rsidRPr="002B3CE4">
        <w:rPr>
          <w:color w:val="000000" w:themeColor="text1"/>
        </w:rPr>
        <w:fldChar w:fldCharType="begin"/>
      </w:r>
      <w:r w:rsidR="00F5693C" w:rsidRPr="002B3CE4">
        <w:rPr>
          <w:color w:val="000000" w:themeColor="text1"/>
        </w:rPr>
        <w:instrText xml:space="preserve"> REF Figura2a \h </w:instrText>
      </w:r>
      <w:r w:rsidR="00F5693C" w:rsidRPr="002B3CE4">
        <w:rPr>
          <w:color w:val="000000" w:themeColor="text1"/>
        </w:rPr>
      </w:r>
      <w:r w:rsidR="00F5693C" w:rsidRPr="002B3CE4">
        <w:rPr>
          <w:color w:val="000000" w:themeColor="text1"/>
        </w:rPr>
        <w:fldChar w:fldCharType="separate"/>
      </w:r>
      <w:r w:rsidR="002B3CE4">
        <w:rPr>
          <w:noProof/>
        </w:rPr>
        <w:t>a</w:t>
      </w:r>
      <w:r w:rsidR="00F5693C" w:rsidRPr="002B3CE4">
        <w:rPr>
          <w:color w:val="000000" w:themeColor="text1"/>
        </w:rPr>
        <w:fldChar w:fldCharType="end"/>
      </w:r>
      <w:r w:rsidR="00F5693C" w:rsidRPr="002B3CE4">
        <w:rPr>
          <w:color w:val="000000" w:themeColor="text1"/>
        </w:rPr>
        <w:t xml:space="preserve"> </w:t>
      </w:r>
      <w:r w:rsidRPr="002B3CE4">
        <w:rPr>
          <w:color w:val="000000" w:themeColor="text1"/>
        </w:rPr>
        <w:t>apresenta o efeito do SISU no ingresso de estudantes do sexo feminino, percebe-se que houve uma redução na proporção de estudantes após a implementação do SISU.</w:t>
      </w:r>
      <w:r w:rsidR="00F5693C" w:rsidRPr="002B3CE4">
        <w:rPr>
          <w:color w:val="000000" w:themeColor="text1"/>
        </w:rPr>
        <w:t xml:space="preserve"> Nas Figuras 2</w:t>
      </w:r>
      <w:r w:rsidR="00F5693C" w:rsidRPr="002B3CE4">
        <w:rPr>
          <w:color w:val="000000" w:themeColor="text1"/>
        </w:rPr>
        <w:fldChar w:fldCharType="begin"/>
      </w:r>
      <w:r w:rsidR="00F5693C" w:rsidRPr="002B3CE4">
        <w:rPr>
          <w:color w:val="000000" w:themeColor="text1"/>
        </w:rPr>
        <w:instrText xml:space="preserve"> REF Figura2b \h </w:instrText>
      </w:r>
      <w:r w:rsidR="00F5693C" w:rsidRPr="002B3CE4">
        <w:rPr>
          <w:color w:val="000000" w:themeColor="text1"/>
        </w:rPr>
      </w:r>
      <w:r w:rsidR="00F5693C" w:rsidRPr="002B3CE4">
        <w:rPr>
          <w:color w:val="000000" w:themeColor="text1"/>
        </w:rPr>
        <w:fldChar w:fldCharType="separate"/>
      </w:r>
      <w:r w:rsidR="002B3CE4">
        <w:rPr>
          <w:noProof/>
        </w:rPr>
        <w:t>b</w:t>
      </w:r>
      <w:r w:rsidR="00F5693C" w:rsidRPr="002B3CE4">
        <w:rPr>
          <w:color w:val="000000" w:themeColor="text1"/>
        </w:rPr>
        <w:fldChar w:fldCharType="end"/>
      </w:r>
      <w:r w:rsidR="00F5693C" w:rsidRPr="002B3CE4">
        <w:rPr>
          <w:color w:val="000000" w:themeColor="text1"/>
        </w:rPr>
        <w:t xml:space="preserve"> e 2</w:t>
      </w:r>
      <w:r w:rsidR="00F5693C" w:rsidRPr="002B3CE4">
        <w:rPr>
          <w:color w:val="000000" w:themeColor="text1"/>
        </w:rPr>
        <w:fldChar w:fldCharType="begin"/>
      </w:r>
      <w:r w:rsidR="00F5693C" w:rsidRPr="002B3CE4">
        <w:rPr>
          <w:color w:val="000000" w:themeColor="text1"/>
        </w:rPr>
        <w:instrText xml:space="preserve"> REF Figura2d \h </w:instrText>
      </w:r>
      <w:r w:rsidR="00F5693C" w:rsidRPr="002B3CE4">
        <w:rPr>
          <w:color w:val="000000" w:themeColor="text1"/>
        </w:rPr>
      </w:r>
      <w:r w:rsidR="00F5693C" w:rsidRPr="002B3CE4">
        <w:rPr>
          <w:color w:val="000000" w:themeColor="text1"/>
        </w:rPr>
        <w:fldChar w:fldCharType="separate"/>
      </w:r>
      <w:r w:rsidR="002B3CE4">
        <w:rPr>
          <w:noProof/>
        </w:rPr>
        <w:t>d</w:t>
      </w:r>
      <w:r w:rsidR="00F5693C" w:rsidRPr="002B3CE4">
        <w:rPr>
          <w:color w:val="000000" w:themeColor="text1"/>
        </w:rPr>
        <w:fldChar w:fldCharType="end"/>
      </w:r>
      <w:r w:rsidR="00F5693C" w:rsidRPr="002B3CE4">
        <w:rPr>
          <w:color w:val="000000" w:themeColor="text1"/>
        </w:rPr>
        <w:t>,</w:t>
      </w:r>
      <w:r w:rsidRPr="002B3CE4">
        <w:rPr>
          <w:color w:val="000000" w:themeColor="text1"/>
        </w:rPr>
        <w:t xml:space="preserve"> é possível observar uma redução na proporção de estudantes jovens, com idade até 17 anos, e estudantes mais velhos, entre 25 e 29 anos, que ingressaram no ensino superior. Em compensação, na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Figura2c \h </w:instrText>
      </w:r>
      <w:r w:rsidR="00F5693C" w:rsidRPr="002B3CE4">
        <w:rPr>
          <w:color w:val="000000" w:themeColor="text1"/>
        </w:rPr>
      </w:r>
      <w:r w:rsidR="00F5693C" w:rsidRPr="002B3CE4">
        <w:rPr>
          <w:color w:val="000000" w:themeColor="text1"/>
        </w:rPr>
        <w:fldChar w:fldCharType="separate"/>
      </w:r>
      <w:r w:rsidR="002B3CE4">
        <w:rPr>
          <w:noProof/>
        </w:rPr>
        <w:t>c</w:t>
      </w:r>
      <w:r w:rsidR="00F5693C" w:rsidRPr="002B3CE4">
        <w:rPr>
          <w:color w:val="000000" w:themeColor="text1"/>
        </w:rPr>
        <w:fldChar w:fldCharType="end"/>
      </w:r>
      <w:r w:rsidRPr="002B3CE4">
        <w:rPr>
          <w:color w:val="000000" w:themeColor="text1"/>
        </w:rPr>
        <w:t xml:space="preserve">, verifica-se um aumento na porção de alunos com idade entre 18 e 24 anos, especialmente cinco anos após </w:t>
      </w:r>
      <w:r w:rsidR="00142D90" w:rsidRPr="002B3CE4">
        <w:rPr>
          <w:color w:val="000000" w:themeColor="text1"/>
        </w:rPr>
        <w:t>a implementação do</w:t>
      </w:r>
      <w:r w:rsidRPr="002B3CE4">
        <w:rPr>
          <w:color w:val="000000" w:themeColor="text1"/>
        </w:rPr>
        <w:t xml:space="preserve"> SISU.</w:t>
      </w:r>
      <w:r w:rsidR="000B6756" w:rsidRPr="002B3CE4">
        <w:rPr>
          <w:color w:val="000000" w:themeColor="text1"/>
        </w:rPr>
        <w:t xml:space="preserve"> </w:t>
      </w:r>
      <w:r w:rsidRPr="002B3CE4">
        <w:rPr>
          <w:color w:val="000000" w:themeColor="text1"/>
        </w:rPr>
        <w:t>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Figura2e \h </w:instrText>
      </w:r>
      <w:r w:rsidR="00F5693C" w:rsidRPr="002B3CE4">
        <w:rPr>
          <w:color w:val="000000" w:themeColor="text1"/>
        </w:rPr>
      </w:r>
      <w:r w:rsidR="00F5693C" w:rsidRPr="002B3CE4">
        <w:rPr>
          <w:color w:val="000000" w:themeColor="text1"/>
        </w:rPr>
        <w:fldChar w:fldCharType="separate"/>
      </w:r>
      <w:r w:rsidR="002B3CE4">
        <w:rPr>
          <w:noProof/>
        </w:rPr>
        <w:t>e</w:t>
      </w:r>
      <w:r w:rsidR="00F5693C" w:rsidRPr="002B3CE4">
        <w:rPr>
          <w:color w:val="000000" w:themeColor="text1"/>
        </w:rPr>
        <w:fldChar w:fldCharType="end"/>
      </w:r>
      <w:r w:rsidR="00F5693C" w:rsidRPr="002B3CE4">
        <w:rPr>
          <w:color w:val="000000" w:themeColor="text1"/>
        </w:rPr>
        <w:t xml:space="preserve"> </w:t>
      </w:r>
      <w:r w:rsidRPr="002B3CE4">
        <w:rPr>
          <w:color w:val="000000" w:themeColor="text1"/>
        </w:rPr>
        <w:t>apresenta o comportamento da variável de estudantes não-brancos, nota-se um aumento considerável de alunos pretos, pardos, amarelos e indígenas que ingressaram nas Instituições de Ensino Superior, especialmente após o primeiro ano de adoção do sistema centralizado. Em relação aos estudantes que possuem algum grau de deficiência ou de superdotação, 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Figura2f \h </w:instrText>
      </w:r>
      <w:r w:rsidR="00F5693C" w:rsidRPr="002B3CE4">
        <w:rPr>
          <w:color w:val="000000" w:themeColor="text1"/>
        </w:rPr>
      </w:r>
      <w:r w:rsidR="00F5693C" w:rsidRPr="002B3CE4">
        <w:rPr>
          <w:color w:val="000000" w:themeColor="text1"/>
        </w:rPr>
        <w:fldChar w:fldCharType="separate"/>
      </w:r>
      <w:r w:rsidR="002B3CE4">
        <w:rPr>
          <w:noProof/>
        </w:rPr>
        <w:t>f</w:t>
      </w:r>
      <w:r w:rsidR="00F5693C" w:rsidRPr="002B3CE4">
        <w:rPr>
          <w:color w:val="000000" w:themeColor="text1"/>
        </w:rPr>
        <w:fldChar w:fldCharType="end"/>
      </w:r>
      <w:r w:rsidRPr="002B3CE4">
        <w:rPr>
          <w:color w:val="000000" w:themeColor="text1"/>
        </w:rPr>
        <w:t xml:space="preserve"> mostra que ocorreu uma leve alteração, indicando um pequeno aumento na fração deste grupo, após a mudança na política de ingresso das</w:t>
      </w:r>
      <w:r w:rsidR="008D068F" w:rsidRPr="002B3CE4">
        <w:rPr>
          <w:color w:val="000000" w:themeColor="text1"/>
        </w:rPr>
        <w:t xml:space="preserve"> instituições de ensino superior.</w:t>
      </w:r>
      <w:r w:rsidRPr="002B3CE4">
        <w:rPr>
          <w:color w:val="000000" w:themeColor="text1"/>
        </w:rPr>
        <w:t xml:space="preserve"> A porção de alunos ingressantes que concluíram o ensino médio em escola da rede pública, retratado na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Figura2g \h </w:instrText>
      </w:r>
      <w:r w:rsidR="00F5693C" w:rsidRPr="002B3CE4">
        <w:rPr>
          <w:color w:val="000000" w:themeColor="text1"/>
        </w:rPr>
      </w:r>
      <w:r w:rsidR="00F5693C" w:rsidRPr="002B3CE4">
        <w:rPr>
          <w:color w:val="000000" w:themeColor="text1"/>
        </w:rPr>
        <w:fldChar w:fldCharType="separate"/>
      </w:r>
      <w:r w:rsidR="002B3CE4">
        <w:rPr>
          <w:noProof/>
        </w:rPr>
        <w:t>g</w:t>
      </w:r>
      <w:r w:rsidR="00F5693C" w:rsidRPr="002B3CE4">
        <w:rPr>
          <w:color w:val="000000" w:themeColor="text1"/>
        </w:rPr>
        <w:fldChar w:fldCharType="end"/>
      </w:r>
      <w:r w:rsidRPr="002B3CE4">
        <w:rPr>
          <w:color w:val="000000" w:themeColor="text1"/>
        </w:rPr>
        <w:t>, apresentou crescimento significativo a partir do ano seguinte a adoção do sistema unificado. Por fim, os estudantes que recebem algum tipo de apoio social, na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Figura2h \h </w:instrText>
      </w:r>
      <w:r w:rsidR="00F5693C" w:rsidRPr="002B3CE4">
        <w:rPr>
          <w:color w:val="000000" w:themeColor="text1"/>
        </w:rPr>
      </w:r>
      <w:r w:rsidR="00F5693C" w:rsidRPr="002B3CE4">
        <w:rPr>
          <w:color w:val="000000" w:themeColor="text1"/>
        </w:rPr>
        <w:fldChar w:fldCharType="separate"/>
      </w:r>
      <w:r w:rsidR="002B3CE4">
        <w:t>h</w:t>
      </w:r>
      <w:r w:rsidR="00F5693C" w:rsidRPr="002B3CE4">
        <w:rPr>
          <w:color w:val="000000" w:themeColor="text1"/>
        </w:rPr>
        <w:fldChar w:fldCharType="end"/>
      </w:r>
      <w:r w:rsidRPr="002B3CE4">
        <w:rPr>
          <w:color w:val="000000" w:themeColor="text1"/>
        </w:rPr>
        <w:t>, não manifestaram grande mudança depois da centralização das vagas.</w:t>
      </w:r>
    </w:p>
    <w:p w14:paraId="74C640B7" w14:textId="03FF00E9" w:rsidR="008102D9" w:rsidRPr="002B3CE4" w:rsidRDefault="008102D9" w:rsidP="008102D9">
      <w:pPr>
        <w:ind w:left="1" w:firstLine="708"/>
        <w:rPr>
          <w:color w:val="000000" w:themeColor="text1"/>
        </w:rPr>
      </w:pPr>
      <w:r w:rsidRPr="002B3CE4">
        <w:rPr>
          <w:color w:val="000000" w:themeColor="text1"/>
        </w:rPr>
        <w:t xml:space="preserve">Os resultados encontrados na </w:t>
      </w:r>
      <w:r w:rsidRPr="002B3CE4">
        <w:rPr>
          <w:color w:val="000000" w:themeColor="text1"/>
        </w:rPr>
        <w:fldChar w:fldCharType="begin"/>
      </w:r>
      <w:r w:rsidRPr="002B3CE4">
        <w:rPr>
          <w:color w:val="000000" w:themeColor="text1"/>
        </w:rPr>
        <w:instrText xml:space="preserve"> REF _Ref164374495 \h </w:instrText>
      </w:r>
      <w:r w:rsidRPr="002B3CE4">
        <w:rPr>
          <w:color w:val="000000" w:themeColor="text1"/>
        </w:rPr>
      </w:r>
      <w:r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5</w:t>
      </w:r>
      <w:r w:rsidRPr="002B3CE4">
        <w:rPr>
          <w:color w:val="000000" w:themeColor="text1"/>
        </w:rPr>
        <w:fldChar w:fldCharType="end"/>
      </w:r>
      <w:r w:rsidRPr="002B3CE4">
        <w:rPr>
          <w:color w:val="000000" w:themeColor="text1"/>
        </w:rPr>
        <w:t xml:space="preserve"> e na </w:t>
      </w:r>
      <w:r w:rsidRPr="002B3CE4">
        <w:rPr>
          <w:color w:val="000000" w:themeColor="text1"/>
        </w:rPr>
        <w:fldChar w:fldCharType="begin"/>
      </w:r>
      <w:r w:rsidRPr="002B3CE4">
        <w:rPr>
          <w:color w:val="000000" w:themeColor="text1"/>
        </w:rPr>
        <w:instrText xml:space="preserve"> REF _Ref164782698 \h </w:instrText>
      </w:r>
      <w:r w:rsidRPr="002B3CE4">
        <w:rPr>
          <w:color w:val="000000" w:themeColor="text1"/>
        </w:rPr>
      </w:r>
      <w:r w:rsidRPr="002B3CE4">
        <w:rPr>
          <w:color w:val="000000" w:themeColor="text1"/>
        </w:rPr>
        <w:fldChar w:fldCharType="separate"/>
      </w:r>
      <w:r w:rsidR="002B3CE4">
        <w:t xml:space="preserve">Figura </w:t>
      </w:r>
      <w:r w:rsidR="002B3CE4">
        <w:rPr>
          <w:noProof/>
        </w:rPr>
        <w:t>2</w:t>
      </w:r>
      <w:r w:rsidRPr="002B3CE4">
        <w:rPr>
          <w:color w:val="000000" w:themeColor="text1"/>
        </w:rPr>
        <w:fldChar w:fldCharType="end"/>
      </w:r>
      <w:r w:rsidRPr="002B3CE4">
        <w:rPr>
          <w:color w:val="000000" w:themeColor="text1"/>
        </w:rPr>
        <w:t xml:space="preserve"> estão parcialmente de acordo com os resultados encontrados por Machado e </w:t>
      </w:r>
      <w:proofErr w:type="spellStart"/>
      <w:r w:rsidRPr="002B3CE4">
        <w:rPr>
          <w:color w:val="000000" w:themeColor="text1"/>
        </w:rPr>
        <w:t>Szerman</w:t>
      </w:r>
      <w:proofErr w:type="spellEnd"/>
      <w:r w:rsidRPr="002B3CE4">
        <w:rPr>
          <w:color w:val="000000" w:themeColor="text1"/>
        </w:rPr>
        <w:t xml:space="preserve"> </w:t>
      </w:r>
      <w:r w:rsidRPr="002B3CE4">
        <w:rPr>
          <w:color w:val="000000" w:themeColor="text1"/>
        </w:rPr>
        <w:fldChar w:fldCharType="begin"/>
      </w:r>
      <w:r w:rsidR="00480D05" w:rsidRPr="002B3CE4">
        <w:rPr>
          <w:color w:val="000000" w:themeColor="text1"/>
        </w:rPr>
        <w:instrText xml:space="preserve"> ADDIN ZOTERO_ITEM CSL_CITATION {"citationID":"ukgVY9me","properties":{"formattedCitation":"(2021)","plainCitation":"(2021)","noteIndex":0},"citationItems":[{"id":156,"uris":["http://zotero.org/users/8713213/items/7TNKP5M9"],"itemData":{"id":156,"type":"article-journal","abstract":"Education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Segundo as autoras, as admissões centralizadas beneficiaram o ingresso de candidatos do sexo masculino e mais velhos (em torno dos 20 anos), reduzindo a fração de ingressantes de cor branca. Em relação ao nível socioeconômico dos alunos, Machado e </w:t>
      </w:r>
      <w:proofErr w:type="spellStart"/>
      <w:r w:rsidRPr="002B3CE4">
        <w:rPr>
          <w:color w:val="000000" w:themeColor="text1"/>
        </w:rPr>
        <w:t>Szerman</w:t>
      </w:r>
      <w:proofErr w:type="spellEnd"/>
      <w:r w:rsidRPr="002B3CE4">
        <w:rPr>
          <w:color w:val="000000" w:themeColor="text1"/>
        </w:rPr>
        <w:t xml:space="preserve"> </w:t>
      </w:r>
      <w:r w:rsidRPr="002B3CE4">
        <w:rPr>
          <w:color w:val="000000" w:themeColor="text1"/>
        </w:rPr>
        <w:fldChar w:fldCharType="begin"/>
      </w:r>
      <w:r w:rsidR="00480D05" w:rsidRPr="002B3CE4">
        <w:rPr>
          <w:color w:val="000000" w:themeColor="text1"/>
        </w:rPr>
        <w:instrText xml:space="preserve"> ADDIN ZOTERO_ITEM CSL_CITATION {"citationID":"siqeQNWT","properties":{"formattedCitation":"(2021, p. 12)","plainCitation":"(2021, p. 12)","noteIndex":0},"citationItems":[{"id":156,"uris":["http://zotero.org/users/8713213/items/7TNKP5M9"],"itemData":{"id":156,"type":"article-journal","abstract":"Education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locator":"12","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 p. 12)</w:t>
      </w:r>
      <w:r w:rsidRPr="002B3CE4">
        <w:rPr>
          <w:color w:val="000000" w:themeColor="text1"/>
        </w:rPr>
        <w:fldChar w:fldCharType="end"/>
      </w:r>
      <w:r w:rsidRPr="002B3CE4">
        <w:rPr>
          <w:color w:val="000000" w:themeColor="text1"/>
        </w:rPr>
        <w:t xml:space="preserve">, observaram uma redução no alunos com baixo nível socioeconômico, especialmente aqueles provenientes de ensino médio público, uma vez que, para as autoras, os “alunos desfavorecidos têm menos probabilidade de serem matriculados em instituições mais seletivas”; contudo, para Mello </w:t>
      </w:r>
      <w:r w:rsidRPr="002B3CE4">
        <w:rPr>
          <w:color w:val="000000" w:themeColor="text1"/>
        </w:rPr>
        <w:fldChar w:fldCharType="begin"/>
      </w:r>
      <w:r w:rsidR="00480D05" w:rsidRPr="002B3CE4">
        <w:rPr>
          <w:color w:val="000000" w:themeColor="text1"/>
        </w:rPr>
        <w:instrText xml:space="preserve"> ADDIN ZOTERO_ITEM CSL_CITATION {"citationID":"2xOLmKD4","properties":{"formattedCitation":"(2022, p. 17)","plainCitation":"(2022, p. 17)","noteIndex":0},"citationItems":[{"id":152,"uris":["http://zotero.org/users/8713213/items/U2TGDV84"],"itemData":{"id":152,"type":"article-journal","abstract":"I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locator":"17","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 p. 17)</w:t>
      </w:r>
      <w:r w:rsidRPr="002B3CE4">
        <w:rPr>
          <w:color w:val="000000" w:themeColor="text1"/>
        </w:rPr>
        <w:fldChar w:fldCharType="end"/>
      </w:r>
      <w:r w:rsidRPr="002B3CE4">
        <w:rPr>
          <w:color w:val="000000" w:themeColor="text1"/>
        </w:rPr>
        <w:t>, “a redução dos custos de inscrição e um melhor acesso à informação beneficiam [...] alunos com baixo nível socioeconômico”.</w:t>
      </w:r>
    </w:p>
    <w:p w14:paraId="3D6C7836" w14:textId="77777777" w:rsidR="008102D9" w:rsidRPr="002B3CE4" w:rsidRDefault="008102D9" w:rsidP="008102D9">
      <w:pPr>
        <w:ind w:firstLine="0"/>
        <w:rPr>
          <w:color w:val="000000" w:themeColor="text1"/>
        </w:rPr>
      </w:pPr>
    </w:p>
    <w:p w14:paraId="25C4D177" w14:textId="77777777" w:rsidR="008102D9" w:rsidRPr="002B3CE4" w:rsidRDefault="008102D9" w:rsidP="008102D9">
      <w:pPr>
        <w:ind w:firstLine="0"/>
        <w:rPr>
          <w:color w:val="000000" w:themeColor="text1"/>
        </w:rPr>
      </w:pPr>
    </w:p>
    <w:p w14:paraId="1DDB0736" w14:textId="7339AF69" w:rsidR="008B5D67" w:rsidRPr="002B3CE4" w:rsidRDefault="008B5D67" w:rsidP="001057E8">
      <w:pPr>
        <w:ind w:firstLine="0"/>
        <w:rPr>
          <w:color w:val="000000" w:themeColor="text1"/>
        </w:rPr>
      </w:pPr>
      <w:r w:rsidRPr="002B3CE4">
        <w:rPr>
          <w:noProof/>
          <w:color w:val="000000" w:themeColor="text1"/>
        </w:rPr>
        <w:lastRenderedPageBreak/>
        <mc:AlternateContent>
          <mc:Choice Requires="wps">
            <w:drawing>
              <wp:anchor distT="0" distB="0" distL="114300" distR="114300" simplePos="0" relativeHeight="251683840" behindDoc="0" locked="0" layoutInCell="1" allowOverlap="1" wp14:anchorId="5ECE4A46" wp14:editId="2E0E1B1D">
                <wp:simplePos x="0" y="0"/>
                <wp:positionH relativeFrom="column">
                  <wp:posOffset>187325</wp:posOffset>
                </wp:positionH>
                <wp:positionV relativeFrom="paragraph">
                  <wp:posOffset>0</wp:posOffset>
                </wp:positionV>
                <wp:extent cx="6231255" cy="203200"/>
                <wp:effectExtent l="0" t="0" r="4445" b="4445"/>
                <wp:wrapSquare wrapText="bothSides"/>
                <wp:docPr id="754106625" name="Caixa de Texto 1"/>
                <wp:cNvGraphicFramePr/>
                <a:graphic xmlns:a="http://schemas.openxmlformats.org/drawingml/2006/main">
                  <a:graphicData uri="http://schemas.microsoft.com/office/word/2010/wordprocessingShape">
                    <wps:wsp>
                      <wps:cNvSpPr txBox="1"/>
                      <wps:spPr>
                        <a:xfrm>
                          <a:off x="0" y="0"/>
                          <a:ext cx="6231255" cy="203200"/>
                        </a:xfrm>
                        <a:prstGeom prst="rect">
                          <a:avLst/>
                        </a:prstGeom>
                        <a:solidFill>
                          <a:prstClr val="white"/>
                        </a:solidFill>
                        <a:ln>
                          <a:noFill/>
                        </a:ln>
                      </wps:spPr>
                      <wps:txbx>
                        <w:txbxContent>
                          <w:p w14:paraId="010DA310" w14:textId="3F1D68EC" w:rsidR="00C549D2" w:rsidRDefault="00C549D2" w:rsidP="00C549D2">
                            <w:pPr>
                              <w:pStyle w:val="SemEspaamento"/>
                            </w:pPr>
                            <w:bookmarkStart w:id="84" w:name="_Ref164782698"/>
                            <w:r>
                              <w:t xml:space="preserve">Figura </w:t>
                            </w:r>
                            <w:r w:rsidR="00000000">
                              <w:fldChar w:fldCharType="begin"/>
                            </w:r>
                            <w:r w:rsidR="00000000">
                              <w:instrText xml:space="preserve"> SEQ Figura \* ARABIC </w:instrText>
                            </w:r>
                            <w:r w:rsidR="00000000">
                              <w:fldChar w:fldCharType="separate"/>
                            </w:r>
                            <w:r w:rsidR="002B3CE4">
                              <w:rPr>
                                <w:noProof/>
                              </w:rPr>
                              <w:t>2</w:t>
                            </w:r>
                            <w:r w:rsidR="00000000">
                              <w:rPr>
                                <w:noProof/>
                              </w:rPr>
                              <w:fldChar w:fldCharType="end"/>
                            </w:r>
                            <w:bookmarkEnd w:id="84"/>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E4A46" id="_x0000_t202" coordsize="21600,21600" o:spt="202" path="m,l,21600r21600,l21600,xe">
                <v:stroke joinstyle="miter"/>
                <v:path gradientshapeok="t" o:connecttype="rect"/>
              </v:shapetype>
              <v:shape id="Caixa de Texto 1" o:spid="_x0000_s1026" type="#_x0000_t202" style="position:absolute;left:0;text-align:left;margin-left:14.75pt;margin-top:0;width:490.65pt;height: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" stroked="f">
                <v:textbox inset="0,0,0,0">
                  <w:txbxContent>
                    <w:p w14:paraId="010DA310" w14:textId="3F1D68EC" w:rsidR="00C549D2" w:rsidRDefault="00C549D2" w:rsidP="00C549D2">
                      <w:pPr>
                        <w:pStyle w:val="SemEspaamento"/>
                      </w:pPr>
                      <w:bookmarkStart w:id="14" w:name="_Ref164782698"/>
                      <w:r>
                        <w:t xml:space="preserve">Figura </w:t>
                      </w:r>
                      <w:r>
                        <w:fldChar w:fldCharType="begin"/>
                      </w:r>
                      <w:r>
                        <w:instrText xml:space="preserve"> SEQ Figura \* ARABIC </w:instrText>
                      </w:r>
                      <w:r>
                        <w:fldChar w:fldCharType="separate"/>
                      </w:r>
                      <w:r w:rsidR="002B3CE4">
                        <w:rPr>
                          <w:noProof/>
                        </w:rPr>
                        <w:t>2</w:t>
                      </w:r>
                      <w:r>
                        <w:fldChar w:fldCharType="end"/>
                      </w:r>
                      <w:bookmarkEnd w:id="14"/>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v:textbox>
                <w10:wrap type="square"/>
              </v:shape>
            </w:pict>
          </mc:Fallback>
        </mc:AlternateContent>
      </w:r>
    </w:p>
    <w:p w14:paraId="081F591D" w14:textId="3F6DD2B8" w:rsidR="00E7362F" w:rsidRPr="002B3CE4" w:rsidRDefault="00AC2D0F" w:rsidP="00C549D2">
      <w:pPr>
        <w:pStyle w:val="SemEspaamento"/>
        <w:rPr>
          <w:color w:val="000000" w:themeColor="text1"/>
        </w:rPr>
      </w:pPr>
      <w:r w:rsidRPr="002B3CE4">
        <w:rPr>
          <w:noProof/>
          <w:color w:val="000000" w:themeColor="text1"/>
        </w:rPr>
        <mc:AlternateContent>
          <mc:Choice Requires="wps">
            <w:drawing>
              <wp:anchor distT="0" distB="0" distL="114300" distR="114300" simplePos="0" relativeHeight="251669504" behindDoc="0" locked="0" layoutInCell="1" allowOverlap="1" wp14:anchorId="5FB201A9" wp14:editId="149A46FF">
                <wp:simplePos x="0" y="0"/>
                <wp:positionH relativeFrom="column">
                  <wp:posOffset>3539066</wp:posOffset>
                </wp:positionH>
                <wp:positionV relativeFrom="paragraph">
                  <wp:posOffset>3827145</wp:posOffset>
                </wp:positionV>
                <wp:extent cx="2743200" cy="635"/>
                <wp:effectExtent l="0" t="0" r="0" b="12065"/>
                <wp:wrapSquare wrapText="bothSides"/>
                <wp:docPr id="173604005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D85BEF2" w14:textId="0B76EF33" w:rsidR="00AC2D0F" w:rsidRPr="00E20FD2" w:rsidRDefault="00AC2D0F" w:rsidP="00AC2D0F">
                            <w:pPr>
                              <w:pStyle w:val="Legenda"/>
                              <w:rPr>
                                <w:noProof/>
                              </w:rPr>
                            </w:pPr>
                            <w:r>
                              <w:rPr>
                                <w:noProof/>
                              </w:rPr>
                              <w:t>(</w:t>
                            </w:r>
                            <w:bookmarkStart w:id="85" w:name="Figura2d"/>
                            <w:r>
                              <w:rPr>
                                <w:noProof/>
                              </w:rPr>
                              <w:t>d</w:t>
                            </w:r>
                            <w:bookmarkEnd w:id="85"/>
                            <w:r>
                              <w:t>) estudantes entre 25 e 29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201A9" id="_x0000_s1027" type="#_x0000_t202" style="position:absolute;left:0;text-align:left;margin-left:278.65pt;margin-top:301.35pt;width:3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m4GA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" stroked="f">
                <v:textbox style="mso-fit-shape-to-text:t" inset="0,0,0,0">
                  <w:txbxContent>
                    <w:p w14:paraId="0D85BEF2" w14:textId="0B76EF33" w:rsidR="00AC2D0F" w:rsidRPr="00E20FD2" w:rsidRDefault="00AC2D0F" w:rsidP="00AC2D0F">
                      <w:pPr>
                        <w:pStyle w:val="Legenda"/>
                        <w:rPr>
                          <w:noProof/>
                        </w:rPr>
                      </w:pPr>
                      <w:r>
                        <w:rPr>
                          <w:noProof/>
                        </w:rPr>
                        <w:t>(</w:t>
                      </w:r>
                      <w:bookmarkStart w:id="11" w:name="Figura2d"/>
                      <w:r>
                        <w:rPr>
                          <w:noProof/>
                        </w:rPr>
                        <w:t>d</w:t>
                      </w:r>
                      <w:bookmarkEnd w:id="11"/>
                      <w:r>
                        <w:t>) estudantes entre 25 e 29 anos de idade</w:t>
                      </w:r>
                    </w:p>
                  </w:txbxContent>
                </v:textbox>
                <w10:wrap type="square"/>
              </v:shape>
            </w:pict>
          </mc:Fallback>
        </mc:AlternateContent>
      </w:r>
      <w:r w:rsidRPr="002B3CE4">
        <w:rPr>
          <w:noProof/>
          <w:color w:val="000000" w:themeColor="text1"/>
        </w:rPr>
        <mc:AlternateContent>
          <mc:Choice Requires="wps">
            <w:drawing>
              <wp:anchor distT="0" distB="0" distL="114300" distR="114300" simplePos="0" relativeHeight="251663360" behindDoc="0" locked="0" layoutInCell="1" allowOverlap="1" wp14:anchorId="3850DCB1" wp14:editId="13E74E4C">
                <wp:simplePos x="0" y="0"/>
                <wp:positionH relativeFrom="column">
                  <wp:posOffset>3538643</wp:posOffset>
                </wp:positionH>
                <wp:positionV relativeFrom="paragraph">
                  <wp:posOffset>1828800</wp:posOffset>
                </wp:positionV>
                <wp:extent cx="2743200" cy="635"/>
                <wp:effectExtent l="0" t="0" r="0" b="12065"/>
                <wp:wrapSquare wrapText="bothSides"/>
                <wp:docPr id="136226030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79EB02A" w14:textId="6CB75532" w:rsidR="00EA14F6" w:rsidRPr="00127555" w:rsidRDefault="00EA14F6" w:rsidP="00EA14F6">
                            <w:pPr>
                              <w:pStyle w:val="Legenda"/>
                              <w:rPr>
                                <w:noProof/>
                              </w:rPr>
                            </w:pPr>
                            <w:r>
                              <w:rPr>
                                <w:noProof/>
                              </w:rPr>
                              <w:t>(</w:t>
                            </w:r>
                            <w:bookmarkStart w:id="86" w:name="Figura2b"/>
                            <w:r w:rsidR="00AC2D0F">
                              <w:rPr>
                                <w:noProof/>
                              </w:rPr>
                              <w:t>b</w:t>
                            </w:r>
                            <w:bookmarkEnd w:id="86"/>
                            <w:r>
                              <w:t>) estudantes com até 17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0DCB1" id="_x0000_s1028" type="#_x0000_t202" style="position:absolute;left:0;text-align:left;margin-left:278.65pt;margin-top:2in;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9TX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L+8f0NccGZJN/tz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" stroked="f">
                <v:textbox style="mso-fit-shape-to-text:t" inset="0,0,0,0">
                  <w:txbxContent>
                    <w:p w14:paraId="079EB02A" w14:textId="6CB75532" w:rsidR="00EA14F6" w:rsidRPr="00127555" w:rsidRDefault="00EA14F6" w:rsidP="00EA14F6">
                      <w:pPr>
                        <w:pStyle w:val="Legenda"/>
                        <w:rPr>
                          <w:noProof/>
                        </w:rPr>
                      </w:pPr>
                      <w:r>
                        <w:rPr>
                          <w:noProof/>
                        </w:rPr>
                        <w:t>(</w:t>
                      </w:r>
                      <w:bookmarkStart w:id="13" w:name="Figura2b"/>
                      <w:r w:rsidR="00AC2D0F">
                        <w:rPr>
                          <w:noProof/>
                        </w:rPr>
                        <w:t>b</w:t>
                      </w:r>
                      <w:bookmarkEnd w:id="13"/>
                      <w:r>
                        <w:t>) estudantes com até 17 anos de idade</w:t>
                      </w:r>
                    </w:p>
                  </w:txbxContent>
                </v:textbox>
                <w10:wrap type="square"/>
              </v:shape>
            </w:pict>
          </mc:Fallback>
        </mc:AlternateContent>
      </w:r>
      <w:r w:rsidRPr="002B3CE4">
        <w:rPr>
          <w:noProof/>
          <w:color w:val="000000" w:themeColor="text1"/>
        </w:rPr>
        <mc:AlternateContent>
          <mc:Choice Requires="wps">
            <w:drawing>
              <wp:anchor distT="0" distB="0" distL="114300" distR="114300" simplePos="0" relativeHeight="251667456" behindDoc="0" locked="0" layoutInCell="1" allowOverlap="1" wp14:anchorId="064E9823" wp14:editId="7B0A9EBC">
                <wp:simplePos x="0" y="0"/>
                <wp:positionH relativeFrom="column">
                  <wp:posOffset>304800</wp:posOffset>
                </wp:positionH>
                <wp:positionV relativeFrom="paragraph">
                  <wp:posOffset>3835400</wp:posOffset>
                </wp:positionV>
                <wp:extent cx="2743200" cy="635"/>
                <wp:effectExtent l="0" t="0" r="0" b="12065"/>
                <wp:wrapSquare wrapText="bothSides"/>
                <wp:docPr id="93971296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CFC9418" w14:textId="0CDA0D52" w:rsidR="00AC2D0F" w:rsidRPr="00AC0316" w:rsidRDefault="00AC2D0F" w:rsidP="00AC2D0F">
                            <w:pPr>
                              <w:pStyle w:val="Legenda"/>
                              <w:rPr>
                                <w:noProof/>
                              </w:rPr>
                            </w:pPr>
                            <w:r>
                              <w:rPr>
                                <w:noProof/>
                              </w:rPr>
                              <w:t>(</w:t>
                            </w:r>
                            <w:bookmarkStart w:id="87" w:name="Figura2c"/>
                            <w:r>
                              <w:rPr>
                                <w:noProof/>
                              </w:rPr>
                              <w:t>c</w:t>
                            </w:r>
                            <w:bookmarkEnd w:id="87"/>
                            <w:r>
                              <w:t>) estudantes entre 18 e 24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E9823" id="_x0000_s1029" type="#_x0000_t202" style="position:absolute;left:0;text-align:left;margin-left:24pt;margin-top:302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Dy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" stroked="f">
                <v:textbox style="mso-fit-shape-to-text:t" inset="0,0,0,0">
                  <w:txbxContent>
                    <w:p w14:paraId="1CFC9418" w14:textId="0CDA0D52" w:rsidR="00AC2D0F" w:rsidRPr="00AC0316" w:rsidRDefault="00AC2D0F" w:rsidP="00AC2D0F">
                      <w:pPr>
                        <w:pStyle w:val="Legenda"/>
                        <w:rPr>
                          <w:noProof/>
                        </w:rPr>
                      </w:pPr>
                      <w:r>
                        <w:rPr>
                          <w:noProof/>
                        </w:rPr>
                        <w:t>(</w:t>
                      </w:r>
                      <w:bookmarkStart w:id="15" w:name="Figura2c"/>
                      <w:r>
                        <w:rPr>
                          <w:noProof/>
                        </w:rPr>
                        <w:t>c</w:t>
                      </w:r>
                      <w:bookmarkEnd w:id="15"/>
                      <w:r>
                        <w:t>) estudantes entre 18 e 24 anos de idade</w:t>
                      </w:r>
                    </w:p>
                  </w:txbxContent>
                </v:textbox>
                <w10:wrap type="square"/>
              </v:shape>
            </w:pict>
          </mc:Fallback>
        </mc:AlternateContent>
      </w:r>
      <w:r w:rsidRPr="002B3CE4">
        <w:rPr>
          <w:noProof/>
          <w:color w:val="000000" w:themeColor="text1"/>
        </w:rPr>
        <w:drawing>
          <wp:anchor distT="0" distB="0" distL="114300" distR="114300" simplePos="0" relativeHeight="251664384" behindDoc="0" locked="0" layoutInCell="1" allowOverlap="1" wp14:anchorId="15F7D5F5" wp14:editId="53D50E33">
            <wp:simplePos x="0" y="0"/>
            <wp:positionH relativeFrom="column">
              <wp:posOffset>304800</wp:posOffset>
            </wp:positionH>
            <wp:positionV relativeFrom="paragraph">
              <wp:posOffset>2025650</wp:posOffset>
            </wp:positionV>
            <wp:extent cx="2743200" cy="1828800"/>
            <wp:effectExtent l="0" t="0" r="0" b="0"/>
            <wp:wrapSquare wrapText="bothSides"/>
            <wp:docPr id="113911259" name="Imagem 1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1259" name="Imagem 15" descr="Gráfico, Gráfico de linhas&#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Pr="002B3CE4">
        <w:rPr>
          <w:noProof/>
          <w:color w:val="000000" w:themeColor="text1"/>
        </w:rPr>
        <w:drawing>
          <wp:anchor distT="0" distB="0" distL="114300" distR="114300" simplePos="0" relativeHeight="251665408" behindDoc="0" locked="0" layoutInCell="1" allowOverlap="1" wp14:anchorId="3AFA9E4E" wp14:editId="681A4BA6">
            <wp:simplePos x="0" y="0"/>
            <wp:positionH relativeFrom="column">
              <wp:posOffset>3479800</wp:posOffset>
            </wp:positionH>
            <wp:positionV relativeFrom="paragraph">
              <wp:posOffset>2026497</wp:posOffset>
            </wp:positionV>
            <wp:extent cx="2743200" cy="1828800"/>
            <wp:effectExtent l="0" t="0" r="0" b="0"/>
            <wp:wrapSquare wrapText="bothSides"/>
            <wp:docPr id="767258125"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8125" name="Imagem 16"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EA14F6" w:rsidRPr="002B3CE4">
        <w:rPr>
          <w:noProof/>
          <w:color w:val="000000" w:themeColor="text1"/>
        </w:rPr>
        <mc:AlternateContent>
          <mc:Choice Requires="wps">
            <w:drawing>
              <wp:anchor distT="0" distB="0" distL="114300" distR="114300" simplePos="0" relativeHeight="251661312" behindDoc="0" locked="0" layoutInCell="1" allowOverlap="1" wp14:anchorId="1D72E870" wp14:editId="3E43EFF0">
                <wp:simplePos x="0" y="0"/>
                <wp:positionH relativeFrom="column">
                  <wp:posOffset>304165</wp:posOffset>
                </wp:positionH>
                <wp:positionV relativeFrom="paragraph">
                  <wp:posOffset>1826684</wp:posOffset>
                </wp:positionV>
                <wp:extent cx="2743200" cy="635"/>
                <wp:effectExtent l="0" t="0" r="0" b="12065"/>
                <wp:wrapSquare wrapText="bothSides"/>
                <wp:docPr id="95161836"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2544C65" w14:textId="6DAB818E" w:rsidR="00EA14F6" w:rsidRPr="004A2B94" w:rsidRDefault="00EA14F6" w:rsidP="00EA14F6">
                            <w:pPr>
                              <w:pStyle w:val="Legenda"/>
                              <w:rPr>
                                <w:noProof/>
                              </w:rPr>
                            </w:pPr>
                            <w:r>
                              <w:rPr>
                                <w:noProof/>
                              </w:rPr>
                              <w:t>(</w:t>
                            </w:r>
                            <w:bookmarkStart w:id="88" w:name="Figura2a"/>
                            <w:r>
                              <w:rPr>
                                <w:noProof/>
                              </w:rPr>
                              <w:t>a</w:t>
                            </w:r>
                            <w:bookmarkEnd w:id="88"/>
                            <w:r>
                              <w:t>) estudantes do sexo feminino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2E870" id="_x0000_s1030" type="#_x0000_t202" style="position:absolute;left:0;text-align:left;margin-left:23.95pt;margin-top:143.85pt;width:3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8J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" stroked="f">
                <v:textbox style="mso-fit-shape-to-text:t" inset="0,0,0,0">
                  <w:txbxContent>
                    <w:p w14:paraId="42544C65" w14:textId="6DAB818E" w:rsidR="00EA14F6" w:rsidRPr="004A2B94" w:rsidRDefault="00EA14F6" w:rsidP="00EA14F6">
                      <w:pPr>
                        <w:pStyle w:val="Legenda"/>
                        <w:rPr>
                          <w:noProof/>
                        </w:rPr>
                      </w:pPr>
                      <w:r>
                        <w:rPr>
                          <w:noProof/>
                        </w:rPr>
                        <w:t>(</w:t>
                      </w:r>
                      <w:bookmarkStart w:id="17" w:name="Figura2a"/>
                      <w:r>
                        <w:rPr>
                          <w:noProof/>
                        </w:rPr>
                        <w:t>a</w:t>
                      </w:r>
                      <w:bookmarkEnd w:id="17"/>
                      <w:r>
                        <w:t>) estudantes do sexo feminino</w:t>
                      </w:r>
                    </w:p>
                  </w:txbxContent>
                </v:textbox>
                <w10:wrap type="square"/>
              </v:shape>
            </w:pict>
          </mc:Fallback>
        </mc:AlternateContent>
      </w:r>
      <w:r w:rsidR="00EA14F6" w:rsidRPr="002B3CE4">
        <w:rPr>
          <w:noProof/>
          <w:color w:val="000000" w:themeColor="text1"/>
        </w:rPr>
        <w:drawing>
          <wp:anchor distT="0" distB="0" distL="114300" distR="114300" simplePos="0" relativeHeight="251658240" behindDoc="0" locked="0" layoutInCell="1" allowOverlap="1" wp14:anchorId="212114D4" wp14:editId="7ACDAB1D">
            <wp:simplePos x="0" y="0"/>
            <wp:positionH relativeFrom="column">
              <wp:posOffset>304376</wp:posOffset>
            </wp:positionH>
            <wp:positionV relativeFrom="paragraph">
              <wp:posOffset>212</wp:posOffset>
            </wp:positionV>
            <wp:extent cx="2743200" cy="1828800"/>
            <wp:effectExtent l="0" t="0" r="0" b="0"/>
            <wp:wrapSquare wrapText="bothSides"/>
            <wp:docPr id="1306198340" name="Imagem 1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8340" name="Imagem 13" descr="Gráfico, Gráfico de linhas&#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EA14F6" w:rsidRPr="002B3CE4">
        <w:rPr>
          <w:noProof/>
          <w:color w:val="000000" w:themeColor="text1"/>
        </w:rPr>
        <w:drawing>
          <wp:anchor distT="0" distB="0" distL="114300" distR="114300" simplePos="0" relativeHeight="251659264" behindDoc="0" locked="0" layoutInCell="1" allowOverlap="1" wp14:anchorId="13E07E76" wp14:editId="13C2F845">
            <wp:simplePos x="0" y="0"/>
            <wp:positionH relativeFrom="column">
              <wp:posOffset>3394710</wp:posOffset>
            </wp:positionH>
            <wp:positionV relativeFrom="paragraph">
              <wp:posOffset>2540</wp:posOffset>
            </wp:positionV>
            <wp:extent cx="2743200" cy="1828800"/>
            <wp:effectExtent l="0" t="0" r="0" b="0"/>
            <wp:wrapSquare wrapText="bothSides"/>
            <wp:docPr id="378412368"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2368" name="Imagem 14"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p>
    <w:p w14:paraId="25D52019" w14:textId="7780DB71" w:rsidR="00D64F21" w:rsidRPr="002B3CE4" w:rsidRDefault="00AC2D0F" w:rsidP="00952DE2">
      <w:pPr>
        <w:keepNext/>
        <w:ind w:firstLine="0"/>
        <w:rPr>
          <w:color w:val="000000" w:themeColor="text1"/>
        </w:rPr>
      </w:pPr>
      <w:r w:rsidRPr="002B3CE4">
        <w:rPr>
          <w:noProof/>
          <w:color w:val="000000" w:themeColor="text1"/>
        </w:rPr>
        <mc:AlternateContent>
          <mc:Choice Requires="wps">
            <w:drawing>
              <wp:anchor distT="0" distB="0" distL="114300" distR="114300" simplePos="0" relativeHeight="251675648" behindDoc="0" locked="0" layoutInCell="1" allowOverlap="1" wp14:anchorId="22403A84" wp14:editId="54A475D0">
                <wp:simplePos x="0" y="0"/>
                <wp:positionH relativeFrom="column">
                  <wp:posOffset>3539066</wp:posOffset>
                </wp:positionH>
                <wp:positionV relativeFrom="paragraph">
                  <wp:posOffset>3902075</wp:posOffset>
                </wp:positionV>
                <wp:extent cx="2743200" cy="635"/>
                <wp:effectExtent l="0" t="0" r="0" b="12065"/>
                <wp:wrapSquare wrapText="bothSides"/>
                <wp:docPr id="104360803"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BAB5AEE" w14:textId="6EDBD8E0" w:rsidR="00AC2D0F" w:rsidRPr="00010439" w:rsidRDefault="00AC2D0F" w:rsidP="00AC2D0F">
                            <w:pPr>
                              <w:pStyle w:val="Legenda"/>
                              <w:rPr>
                                <w:noProof/>
                              </w:rPr>
                            </w:pPr>
                            <w:r>
                              <w:rPr>
                                <w:noProof/>
                              </w:rPr>
                              <w:t>(</w:t>
                            </w:r>
                            <w:bookmarkStart w:id="89" w:name="Figura2f"/>
                            <w:r>
                              <w:rPr>
                                <w:noProof/>
                              </w:rPr>
                              <w:t>f</w:t>
                            </w:r>
                            <w:bookmarkEnd w:id="89"/>
                            <w:r>
                              <w:t>) estudantes com deficiência (ou superdotação)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03A84" id="_x0000_s1031" type="#_x0000_t202" style="position:absolute;left:0;text-align:left;margin-left:278.65pt;margin-top:307.25pt;width:3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ssGAIAAD8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" stroked="f">
                <v:textbox style="mso-fit-shape-to-text:t" inset="0,0,0,0">
                  <w:txbxContent>
                    <w:p w14:paraId="0BAB5AEE" w14:textId="6EDBD8E0" w:rsidR="00AC2D0F" w:rsidRPr="00010439" w:rsidRDefault="00AC2D0F" w:rsidP="00AC2D0F">
                      <w:pPr>
                        <w:pStyle w:val="Legenda"/>
                        <w:rPr>
                          <w:noProof/>
                        </w:rPr>
                      </w:pPr>
                      <w:r>
                        <w:rPr>
                          <w:noProof/>
                        </w:rPr>
                        <w:t>(</w:t>
                      </w:r>
                      <w:bookmarkStart w:id="19" w:name="Figura2f"/>
                      <w:r>
                        <w:rPr>
                          <w:noProof/>
                        </w:rPr>
                        <w:t>f</w:t>
                      </w:r>
                      <w:bookmarkEnd w:id="19"/>
                      <w:r>
                        <w:t>) estudantes com deficiência (ou superdotação)</w:t>
                      </w:r>
                    </w:p>
                  </w:txbxContent>
                </v:textbox>
                <w10:wrap type="square"/>
              </v:shape>
            </w:pict>
          </mc:Fallback>
        </mc:AlternateContent>
      </w:r>
      <w:r w:rsidRPr="002B3CE4">
        <w:rPr>
          <w:noProof/>
          <w:color w:val="000000" w:themeColor="text1"/>
        </w:rPr>
        <mc:AlternateContent>
          <mc:Choice Requires="wps">
            <w:drawing>
              <wp:anchor distT="0" distB="0" distL="114300" distR="114300" simplePos="0" relativeHeight="251673600" behindDoc="0" locked="0" layoutInCell="1" allowOverlap="1" wp14:anchorId="244A9088" wp14:editId="60AAB03B">
                <wp:simplePos x="0" y="0"/>
                <wp:positionH relativeFrom="column">
                  <wp:posOffset>304800</wp:posOffset>
                </wp:positionH>
                <wp:positionV relativeFrom="paragraph">
                  <wp:posOffset>3876675</wp:posOffset>
                </wp:positionV>
                <wp:extent cx="2743200" cy="635"/>
                <wp:effectExtent l="0" t="0" r="0" b="12065"/>
                <wp:wrapSquare wrapText="bothSides"/>
                <wp:docPr id="304123561"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80CB5DB" w14:textId="1600F86D" w:rsidR="00AC2D0F" w:rsidRPr="00941562" w:rsidRDefault="00AC2D0F" w:rsidP="00AC2D0F">
                            <w:pPr>
                              <w:pStyle w:val="Legenda"/>
                              <w:rPr>
                                <w:noProof/>
                              </w:rPr>
                            </w:pPr>
                            <w:r>
                              <w:rPr>
                                <w:noProof/>
                              </w:rPr>
                              <w:t>(</w:t>
                            </w:r>
                            <w:bookmarkStart w:id="90" w:name="Figura2e"/>
                            <w:r>
                              <w:rPr>
                                <w:noProof/>
                              </w:rPr>
                              <w:t>e</w:t>
                            </w:r>
                            <w:bookmarkEnd w:id="90"/>
                            <w:r>
                              <w:t>) estudantes não-brancos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9088" id="_x0000_s1032" type="#_x0000_t202" style="position:absolute;left:0;text-align:left;margin-left:24pt;margin-top:305.25pt;width:3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ZD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" stroked="f">
                <v:textbox style="mso-fit-shape-to-text:t" inset="0,0,0,0">
                  <w:txbxContent>
                    <w:p w14:paraId="480CB5DB" w14:textId="1600F86D" w:rsidR="00AC2D0F" w:rsidRPr="00941562" w:rsidRDefault="00AC2D0F" w:rsidP="00AC2D0F">
                      <w:pPr>
                        <w:pStyle w:val="Legenda"/>
                        <w:rPr>
                          <w:noProof/>
                        </w:rPr>
                      </w:pPr>
                      <w:r>
                        <w:rPr>
                          <w:noProof/>
                        </w:rPr>
                        <w:t>(</w:t>
                      </w:r>
                      <w:bookmarkStart w:id="21" w:name="Figura2e"/>
                      <w:r>
                        <w:rPr>
                          <w:noProof/>
                        </w:rPr>
                        <w:t>e</w:t>
                      </w:r>
                      <w:bookmarkEnd w:id="21"/>
                      <w:r>
                        <w:t>) estudantes não-brancos</w:t>
                      </w:r>
                    </w:p>
                  </w:txbxContent>
                </v:textbox>
                <w10:wrap type="square"/>
              </v:shape>
            </w:pict>
          </mc:Fallback>
        </mc:AlternateContent>
      </w:r>
      <w:r w:rsidRPr="002B3CE4">
        <w:rPr>
          <w:noProof/>
          <w:color w:val="000000" w:themeColor="text1"/>
        </w:rPr>
        <w:drawing>
          <wp:anchor distT="0" distB="0" distL="114300" distR="114300" simplePos="0" relativeHeight="251670528" behindDoc="0" locked="0" layoutInCell="1" allowOverlap="1" wp14:anchorId="3C6AD2A0" wp14:editId="63A5BB96">
            <wp:simplePos x="0" y="0"/>
            <wp:positionH relativeFrom="column">
              <wp:posOffset>304800</wp:posOffset>
            </wp:positionH>
            <wp:positionV relativeFrom="paragraph">
              <wp:posOffset>2067137</wp:posOffset>
            </wp:positionV>
            <wp:extent cx="2743200" cy="1828800"/>
            <wp:effectExtent l="0" t="0" r="0" b="0"/>
            <wp:wrapSquare wrapText="bothSides"/>
            <wp:docPr id="1307776770"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76770" name="Imagem 17" descr="Gráfico, Gráfico de linhas&#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p>
    <w:p w14:paraId="7A21D127" w14:textId="4AAE9AB2" w:rsidR="00E7362F" w:rsidRPr="002B3CE4" w:rsidRDefault="00747418" w:rsidP="00A473CD">
      <w:pPr>
        <w:ind w:firstLine="0"/>
        <w:rPr>
          <w:color w:val="000000" w:themeColor="text1"/>
        </w:rPr>
      </w:pPr>
      <w:r w:rsidRPr="002B3CE4">
        <w:rPr>
          <w:noProof/>
          <w:color w:val="000000" w:themeColor="text1"/>
        </w:rPr>
        <w:drawing>
          <wp:anchor distT="0" distB="0" distL="114300" distR="114300" simplePos="0" relativeHeight="251677696" behindDoc="0" locked="0" layoutInCell="1" allowOverlap="1" wp14:anchorId="0274885F" wp14:editId="66502DB3">
            <wp:simplePos x="0" y="0"/>
            <wp:positionH relativeFrom="column">
              <wp:posOffset>3538855</wp:posOffset>
            </wp:positionH>
            <wp:positionV relativeFrom="paragraph">
              <wp:posOffset>2082800</wp:posOffset>
            </wp:positionV>
            <wp:extent cx="2743200" cy="1828800"/>
            <wp:effectExtent l="0" t="0" r="0" b="0"/>
            <wp:wrapSquare wrapText="bothSides"/>
            <wp:docPr id="34018610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86104" name="Imagem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Pr="002B3CE4">
        <w:rPr>
          <w:noProof/>
          <w:color w:val="000000" w:themeColor="text1"/>
        </w:rPr>
        <w:drawing>
          <wp:anchor distT="0" distB="0" distL="114300" distR="114300" simplePos="0" relativeHeight="251676672" behindDoc="0" locked="0" layoutInCell="1" allowOverlap="1" wp14:anchorId="3396F031" wp14:editId="5A4D6608">
            <wp:simplePos x="0" y="0"/>
            <wp:positionH relativeFrom="column">
              <wp:posOffset>304800</wp:posOffset>
            </wp:positionH>
            <wp:positionV relativeFrom="paragraph">
              <wp:posOffset>2083435</wp:posOffset>
            </wp:positionV>
            <wp:extent cx="2743200" cy="1828800"/>
            <wp:effectExtent l="0" t="0" r="0" b="0"/>
            <wp:wrapSquare wrapText="bothSides"/>
            <wp:docPr id="125085817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58179" name="Imagem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AC2D0F" w:rsidRPr="002B3CE4">
        <w:rPr>
          <w:noProof/>
          <w:color w:val="000000" w:themeColor="text1"/>
        </w:rPr>
        <w:drawing>
          <wp:anchor distT="0" distB="0" distL="114300" distR="114300" simplePos="0" relativeHeight="251671552" behindDoc="0" locked="0" layoutInCell="1" allowOverlap="1" wp14:anchorId="3C73C2AC" wp14:editId="031BFC2B">
            <wp:simplePos x="0" y="0"/>
            <wp:positionH relativeFrom="column">
              <wp:posOffset>3479800</wp:posOffset>
            </wp:positionH>
            <wp:positionV relativeFrom="paragraph">
              <wp:posOffset>85937</wp:posOffset>
            </wp:positionV>
            <wp:extent cx="2743200" cy="1828800"/>
            <wp:effectExtent l="0" t="0" r="0" b="0"/>
            <wp:wrapSquare wrapText="bothSides"/>
            <wp:docPr id="291022788" name="Imagem 1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22788" name="Imagem 18" descr="Gráfico, Gráfico de linhas&#10;&#10;Descrição gerad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p>
    <w:p w14:paraId="20338669" w14:textId="0C37907C" w:rsidR="00AC2D0F" w:rsidRPr="002B3CE4" w:rsidRDefault="00AC2D0F" w:rsidP="00A473CD">
      <w:pPr>
        <w:ind w:firstLine="0"/>
        <w:rPr>
          <w:color w:val="000000" w:themeColor="text1"/>
        </w:rPr>
      </w:pPr>
    </w:p>
    <w:p w14:paraId="3F32D493" w14:textId="7D5E898A" w:rsidR="00957F6B" w:rsidRPr="002B3CE4" w:rsidRDefault="00957F6B" w:rsidP="00957F6B">
      <w:pPr>
        <w:ind w:firstLine="0"/>
        <w:rPr>
          <w:color w:val="000000" w:themeColor="text1"/>
        </w:rPr>
      </w:pPr>
    </w:p>
    <w:p w14:paraId="759A0CEF" w14:textId="5966B288" w:rsidR="00957F6B" w:rsidRPr="002B3CE4" w:rsidRDefault="00957F6B" w:rsidP="00957F6B">
      <w:pPr>
        <w:ind w:firstLine="0"/>
        <w:rPr>
          <w:color w:val="000000" w:themeColor="text1"/>
        </w:rPr>
      </w:pPr>
    </w:p>
    <w:p w14:paraId="41813A3F" w14:textId="7820C61D" w:rsidR="00A473CD" w:rsidRPr="002B3CE4" w:rsidRDefault="00A473CD" w:rsidP="00957F6B">
      <w:pPr>
        <w:ind w:firstLine="0"/>
        <w:rPr>
          <w:color w:val="000000" w:themeColor="text1"/>
        </w:rPr>
      </w:pPr>
    </w:p>
    <w:p w14:paraId="34D8D312" w14:textId="46C06C16" w:rsidR="00D64F21" w:rsidRPr="002B3CE4" w:rsidRDefault="00D64F21" w:rsidP="00957F6B">
      <w:pPr>
        <w:ind w:firstLine="0"/>
        <w:rPr>
          <w:color w:val="000000" w:themeColor="text1"/>
        </w:rPr>
      </w:pPr>
    </w:p>
    <w:p w14:paraId="05D22680" w14:textId="07DE9980" w:rsidR="00D64F21" w:rsidRPr="002B3CE4" w:rsidRDefault="00D64F21" w:rsidP="00957F6B">
      <w:pPr>
        <w:ind w:firstLine="0"/>
        <w:rPr>
          <w:color w:val="000000" w:themeColor="text1"/>
        </w:rPr>
      </w:pPr>
    </w:p>
    <w:p w14:paraId="10F6BEB3" w14:textId="32DF442C" w:rsidR="00952DE2" w:rsidRPr="002B3CE4" w:rsidRDefault="00952DE2" w:rsidP="00957F6B">
      <w:pPr>
        <w:ind w:firstLine="0"/>
        <w:rPr>
          <w:color w:val="000000" w:themeColor="text1"/>
        </w:rPr>
      </w:pPr>
    </w:p>
    <w:p w14:paraId="5D6DA278" w14:textId="4A58FBDF" w:rsidR="00952DE2" w:rsidRPr="002B3CE4" w:rsidRDefault="00952DE2" w:rsidP="00957F6B">
      <w:pPr>
        <w:ind w:firstLine="0"/>
        <w:rPr>
          <w:color w:val="000000" w:themeColor="text1"/>
        </w:rPr>
      </w:pPr>
    </w:p>
    <w:p w14:paraId="3543687A" w14:textId="1005AF70" w:rsidR="00952DE2" w:rsidRPr="002B3CE4" w:rsidRDefault="00952DE2" w:rsidP="00957F6B">
      <w:pPr>
        <w:ind w:firstLine="0"/>
        <w:rPr>
          <w:color w:val="000000" w:themeColor="text1"/>
        </w:rPr>
      </w:pPr>
    </w:p>
    <w:p w14:paraId="400C509F" w14:textId="22B87CEC" w:rsidR="00952DE2" w:rsidRPr="002B3CE4" w:rsidRDefault="00952DE2" w:rsidP="00957F6B">
      <w:pPr>
        <w:ind w:firstLine="0"/>
        <w:rPr>
          <w:color w:val="000000" w:themeColor="text1"/>
        </w:rPr>
      </w:pPr>
    </w:p>
    <w:p w14:paraId="79B190AF" w14:textId="2CD09E84" w:rsidR="00952DE2" w:rsidRPr="002B3CE4" w:rsidRDefault="00747418" w:rsidP="00957F6B">
      <w:pPr>
        <w:ind w:firstLine="0"/>
        <w:rPr>
          <w:color w:val="000000" w:themeColor="text1"/>
        </w:rPr>
      </w:pPr>
      <w:r w:rsidRPr="002B3CE4">
        <w:rPr>
          <w:noProof/>
          <w:color w:val="000000" w:themeColor="text1"/>
        </w:rPr>
        <mc:AlternateContent>
          <mc:Choice Requires="wps">
            <w:drawing>
              <wp:anchor distT="0" distB="0" distL="114300" distR="114300" simplePos="0" relativeHeight="251681792" behindDoc="0" locked="0" layoutInCell="1" allowOverlap="1" wp14:anchorId="71457641" wp14:editId="10D5FC1A">
                <wp:simplePos x="0" y="0"/>
                <wp:positionH relativeFrom="column">
                  <wp:posOffset>3538855</wp:posOffset>
                </wp:positionH>
                <wp:positionV relativeFrom="paragraph">
                  <wp:posOffset>67098</wp:posOffset>
                </wp:positionV>
                <wp:extent cx="2743200" cy="635"/>
                <wp:effectExtent l="0" t="0" r="0" b="12065"/>
                <wp:wrapSquare wrapText="bothSides"/>
                <wp:docPr id="74472374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B1037F9" w14:textId="5F5E4472" w:rsidR="00747418" w:rsidRPr="00677633" w:rsidRDefault="00747418" w:rsidP="00747418">
                            <w:pPr>
                              <w:pStyle w:val="Legenda"/>
                              <w:rPr>
                                <w:noProof/>
                              </w:rPr>
                            </w:pPr>
                            <w:r>
                              <w:t>(</w:t>
                            </w:r>
                            <w:bookmarkStart w:id="91" w:name="Figura2h"/>
                            <w:r>
                              <w:t>h</w:t>
                            </w:r>
                            <w:bookmarkEnd w:id="91"/>
                            <w:r>
                              <w:t>) estudantes que necessitam de apoio 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57641" id="_x0000_s1033" type="#_x0000_t202" style="position:absolute;left:0;text-align:left;margin-left:278.65pt;margin-top:5.3pt;width:3in;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Jm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" stroked="f">
                <v:textbox style="mso-fit-shape-to-text:t" inset="0,0,0,0">
                  <w:txbxContent>
                    <w:p w14:paraId="1B1037F9" w14:textId="5F5E4472" w:rsidR="00747418" w:rsidRPr="00677633" w:rsidRDefault="00747418" w:rsidP="00747418">
                      <w:pPr>
                        <w:pStyle w:val="Legenda"/>
                        <w:rPr>
                          <w:noProof/>
                        </w:rPr>
                      </w:pPr>
                      <w:r>
                        <w:t>(</w:t>
                      </w:r>
                      <w:bookmarkStart w:id="23" w:name="Figura2h"/>
                      <w:r>
                        <w:t>h</w:t>
                      </w:r>
                      <w:bookmarkEnd w:id="23"/>
                      <w:r>
                        <w:t>) estudantes que necessitam de apoio social</w:t>
                      </w:r>
                    </w:p>
                  </w:txbxContent>
                </v:textbox>
                <w10:wrap type="square"/>
              </v:shape>
            </w:pict>
          </mc:Fallback>
        </mc:AlternateContent>
      </w:r>
      <w:r w:rsidRPr="002B3CE4">
        <w:rPr>
          <w:noProof/>
          <w:color w:val="000000" w:themeColor="text1"/>
        </w:rPr>
        <mc:AlternateContent>
          <mc:Choice Requires="wps">
            <w:drawing>
              <wp:anchor distT="0" distB="0" distL="114300" distR="114300" simplePos="0" relativeHeight="251679744" behindDoc="0" locked="0" layoutInCell="1" allowOverlap="1" wp14:anchorId="4598D550" wp14:editId="21D81334">
                <wp:simplePos x="0" y="0"/>
                <wp:positionH relativeFrom="column">
                  <wp:posOffset>304800</wp:posOffset>
                </wp:positionH>
                <wp:positionV relativeFrom="paragraph">
                  <wp:posOffset>67733</wp:posOffset>
                </wp:positionV>
                <wp:extent cx="2743200" cy="635"/>
                <wp:effectExtent l="0" t="0" r="0" b="12065"/>
                <wp:wrapSquare wrapText="bothSides"/>
                <wp:docPr id="1941488029"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CB903B7" w14:textId="2E1850ED" w:rsidR="00747418" w:rsidRPr="00554DBF" w:rsidRDefault="00747418" w:rsidP="00747418">
                            <w:pPr>
                              <w:pStyle w:val="Legenda"/>
                              <w:rPr>
                                <w:noProof/>
                              </w:rPr>
                            </w:pPr>
                            <w:r>
                              <w:rPr>
                                <w:noProof/>
                              </w:rPr>
                              <w:t>(</w:t>
                            </w:r>
                            <w:bookmarkStart w:id="92" w:name="Figura2g"/>
                            <w:r>
                              <w:rPr>
                                <w:noProof/>
                              </w:rPr>
                              <w:t>g</w:t>
                            </w:r>
                            <w:bookmarkEnd w:id="92"/>
                            <w:r>
                              <w:t>) estudantes provenientes de escola pública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8D550" id="_x0000_s1034" type="#_x0000_t202" style="position:absolute;left:0;text-align:left;margin-left:24pt;margin-top:5.35pt;width:3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lvGg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" stroked="f">
                <v:textbox style="mso-fit-shape-to-text:t" inset="0,0,0,0">
                  <w:txbxContent>
                    <w:p w14:paraId="4CB903B7" w14:textId="2E1850ED" w:rsidR="00747418" w:rsidRPr="00554DBF" w:rsidRDefault="00747418" w:rsidP="00747418">
                      <w:pPr>
                        <w:pStyle w:val="Legenda"/>
                        <w:rPr>
                          <w:noProof/>
                        </w:rPr>
                      </w:pPr>
                      <w:r>
                        <w:rPr>
                          <w:noProof/>
                        </w:rPr>
                        <w:t>(</w:t>
                      </w:r>
                      <w:bookmarkStart w:id="25" w:name="Figura2g"/>
                      <w:r>
                        <w:rPr>
                          <w:noProof/>
                        </w:rPr>
                        <w:t>g</w:t>
                      </w:r>
                      <w:bookmarkEnd w:id="25"/>
                      <w:r>
                        <w:t>) estudantes provenientes de escola pública</w:t>
                      </w:r>
                    </w:p>
                  </w:txbxContent>
                </v:textbox>
                <w10:wrap type="square"/>
              </v:shape>
            </w:pict>
          </mc:Fallback>
        </mc:AlternateContent>
      </w:r>
    </w:p>
    <w:p w14:paraId="5CEB3C70" w14:textId="2E224130" w:rsidR="00952DE2" w:rsidRPr="002B3CE4" w:rsidRDefault="00952DE2" w:rsidP="00957F6B">
      <w:pPr>
        <w:ind w:firstLine="0"/>
        <w:rPr>
          <w:color w:val="000000" w:themeColor="text1"/>
        </w:rPr>
      </w:pPr>
    </w:p>
    <w:p w14:paraId="3C1CF1A7" w14:textId="047E1A5E" w:rsidR="00893E02" w:rsidRPr="002B3CE4" w:rsidRDefault="00A473CD" w:rsidP="008102D9">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{"citationID":"UByrkpN4","properties":{"formattedCitation":"(INEP,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rPr>
          <w:noProof/>
        </w:rPr>
        <w:t>(INEP, 2023d; MEC, 2023)</w:t>
      </w:r>
      <w:r w:rsidRPr="002B3CE4">
        <w:fldChar w:fldCharType="end"/>
      </w:r>
      <w:r w:rsidRPr="002B3CE4">
        <w:t xml:space="preserve">. Nota: os coeficientes das estimativas do </w:t>
      </w:r>
      <w:proofErr w:type="spellStart"/>
      <w:r w:rsidRPr="002B3CE4">
        <w:rPr>
          <w:i/>
        </w:rPr>
        <w:t>event-study</w:t>
      </w:r>
      <w:proofErr w:type="spellEnd"/>
      <w:r w:rsidRPr="002B3CE4">
        <w:t xml:space="preserve"> para o grupo de tratamento e de controle. Os pontos mostram os coeficientes estimados. As linhas verticais representam os intervalos de confiança de 95%.</w:t>
      </w:r>
    </w:p>
    <w:p w14:paraId="4C6466F6" w14:textId="77777777" w:rsidR="00734A13" w:rsidRPr="002B3CE4" w:rsidRDefault="00734A13" w:rsidP="00516745">
      <w:pPr>
        <w:ind w:firstLine="0"/>
        <w:rPr>
          <w:color w:val="000000" w:themeColor="text1"/>
        </w:rPr>
      </w:pPr>
    </w:p>
    <w:p w14:paraId="7094CB9B" w14:textId="148783B6" w:rsidR="00516745" w:rsidRPr="002B3CE4" w:rsidRDefault="00516745" w:rsidP="006A6A27">
      <w:pPr>
        <w:pStyle w:val="Ttulo2"/>
      </w:pPr>
      <w:r w:rsidRPr="002B3CE4">
        <w:lastRenderedPageBreak/>
        <w:t>Heterogeneidade</w:t>
      </w:r>
    </w:p>
    <w:p w14:paraId="4582B6E1" w14:textId="77777777" w:rsidR="006A6A27" w:rsidRPr="002B3CE4" w:rsidRDefault="006A6A27" w:rsidP="006A6A27">
      <w:pPr>
        <w:rPr>
          <w:color w:val="000000" w:themeColor="text1"/>
        </w:rPr>
      </w:pPr>
    </w:p>
    <w:p w14:paraId="4510B5BA" w14:textId="26B4D1BE" w:rsidR="006A6A27" w:rsidRPr="002B3CE4" w:rsidRDefault="006A6A27" w:rsidP="006A6A27">
      <w:pPr>
        <w:rPr>
          <w:color w:val="000000" w:themeColor="text1"/>
        </w:rPr>
      </w:pPr>
      <w:r w:rsidRPr="002B3CE4">
        <w:rPr>
          <w:color w:val="000000" w:themeColor="text1"/>
        </w:rPr>
        <w:t xml:space="preserve">Como os impactos agregados podem mascarar uma heterogeneidade importante, e os impactos </w:t>
      </w:r>
      <w:del w:id="93" w:author="Dieison Casagrande" w:date="2024-05-02T11:31:00Z">
        <w:r w:rsidRPr="002B3CE4" w:rsidDel="00857A60">
          <w:rPr>
            <w:color w:val="000000" w:themeColor="text1"/>
          </w:rPr>
          <w:delText xml:space="preserve">heterogênicos </w:delText>
        </w:r>
      </w:del>
      <w:ins w:id="94" w:author="Dieison Casagrande" w:date="2024-05-02T11:31:00Z">
        <w:r w:rsidR="00857A60">
          <w:rPr>
            <w:color w:val="000000" w:themeColor="text1"/>
          </w:rPr>
          <w:t xml:space="preserve">heterogêneos </w:t>
        </w:r>
      </w:ins>
      <w:r w:rsidRPr="002B3CE4">
        <w:rPr>
          <w:color w:val="000000" w:themeColor="text1"/>
        </w:rPr>
        <w:t xml:space="preserve">podem ajudar na compreensão das potenciais implicações da admissão centralizada sobre as características dos estudantes, será investigado se os efeitos variam dependendo da localização das </w:t>
      </w:r>
      <w:r w:rsidR="008A551A" w:rsidRPr="002B3CE4">
        <w:rPr>
          <w:color w:val="000000" w:themeColor="text1"/>
        </w:rPr>
        <w:t>instituições de ensino superior</w:t>
      </w:r>
      <w:r w:rsidRPr="002B3CE4">
        <w:rPr>
          <w:color w:val="000000" w:themeColor="text1"/>
        </w:rPr>
        <w:t>, da categoria administrativa e da composição dos docentes nas instituições.</w:t>
      </w:r>
    </w:p>
    <w:p w14:paraId="687515DC" w14:textId="79F0F166" w:rsidR="006A6A27" w:rsidRPr="002B3CE4" w:rsidRDefault="006A6A27" w:rsidP="00E044D6">
      <w:pPr>
        <w:rPr>
          <w:color w:val="000000" w:themeColor="text1"/>
        </w:rPr>
      </w:pPr>
      <w:r w:rsidRPr="002B3CE4">
        <w:rPr>
          <w:color w:val="000000" w:themeColor="text1"/>
        </w:rPr>
        <w:t xml:space="preserve">A </w:t>
      </w:r>
      <w:r w:rsidR="004E5C96" w:rsidRPr="002B3CE4">
        <w:rPr>
          <w:color w:val="000000" w:themeColor="text1"/>
        </w:rPr>
        <w:fldChar w:fldCharType="begin"/>
      </w:r>
      <w:r w:rsidR="004E5C96" w:rsidRPr="002B3CE4">
        <w:rPr>
          <w:color w:val="000000" w:themeColor="text1"/>
        </w:rPr>
        <w:instrText xml:space="preserve"> REF _Ref164374640 \h </w:instrText>
      </w:r>
      <w:r w:rsidR="004E5C96" w:rsidRPr="002B3CE4">
        <w:rPr>
          <w:color w:val="000000" w:themeColor="text1"/>
        </w:rPr>
      </w:r>
      <w:r w:rsidR="004E5C96"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6</w:t>
      </w:r>
      <w:r w:rsidR="004E5C96" w:rsidRPr="002B3CE4">
        <w:rPr>
          <w:color w:val="000000" w:themeColor="text1"/>
        </w:rPr>
        <w:fldChar w:fldCharType="end"/>
      </w:r>
      <w:r w:rsidRPr="002B3CE4">
        <w:rPr>
          <w:color w:val="000000" w:themeColor="text1"/>
        </w:rPr>
        <w:t xml:space="preserve"> analisa os efeitos heterogêneos entre os cursos com base na localização das IES, distinguindo se a instituição está localizada na capital ou no interior do estado. Todas as variáveis possuem coeficientes estatisticamente significativos a nível de significância de 0,1% (p &lt; 0,001). A coluna (1) indica que, após o SISU, a porção de estudantes ingressantes do sexo feminino reduziu tanto nas IES localizadas na capital quanto no interior dos estados brasileiros. As colunas (2) e (4) apontam que houve uma diminuição na proporção de estudantes com idade até 17 anos e entre 25 e 29 anos, respectivamente, que ingressaram no ensino superior nas instituições da capital e do interior. Em compensação, a coluna (3) mostra que aumentou a fração de estudantes entre 18 e 24 anos de idade na capital e no interior. A coluna (5) apresenta um aumento na porção de estudantes não-brancos nas instituições instaladas na capital e no interior dos estados. A coluna (7) indica um aumento na proporção de estudantes provenientes de escolas públicas, especialmente nas instituições situadas na capital. E, por fim, a coluna (8) mostra que houve uma redução de alunos ingressos que recebem apoio social nas </w:t>
      </w:r>
      <w:r w:rsidR="00E044D6" w:rsidRPr="002B3CE4">
        <w:rPr>
          <w:color w:val="000000" w:themeColor="text1"/>
        </w:rPr>
        <w:t>instituições</w:t>
      </w:r>
      <w:r w:rsidRPr="002B3CE4">
        <w:rPr>
          <w:color w:val="000000" w:themeColor="text1"/>
        </w:rPr>
        <w:t xml:space="preserve"> localizadas nas capitais, e um aumento desses alunos nas </w:t>
      </w:r>
      <w:r w:rsidR="00E044D6" w:rsidRPr="002B3CE4">
        <w:rPr>
          <w:color w:val="000000" w:themeColor="text1"/>
        </w:rPr>
        <w:t>instituições</w:t>
      </w:r>
      <w:r w:rsidRPr="002B3CE4">
        <w:rPr>
          <w:color w:val="000000" w:themeColor="text1"/>
        </w:rPr>
        <w:t xml:space="preserve"> do interior do estado.</w:t>
      </w:r>
    </w:p>
    <w:p w14:paraId="6459D1CD" w14:textId="77777777" w:rsidR="0027015E" w:rsidRPr="002B3CE4" w:rsidRDefault="0027015E" w:rsidP="006A6A27">
      <w:pPr>
        <w:ind w:firstLine="0"/>
        <w:rPr>
          <w:color w:val="000000" w:themeColor="text1"/>
        </w:rPr>
      </w:pPr>
    </w:p>
    <w:p w14:paraId="337854A0" w14:textId="41C55A72" w:rsidR="0027015E" w:rsidRPr="002B3CE4" w:rsidRDefault="0027015E" w:rsidP="00E94CB6">
      <w:pPr>
        <w:pStyle w:val="SemEspaamento"/>
        <w:rPr>
          <w:color w:val="000000" w:themeColor="text1"/>
        </w:rPr>
      </w:pPr>
      <w:bookmarkStart w:id="95" w:name="_Ref16437464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6</w:t>
      </w:r>
      <w:r w:rsidRPr="002B3CE4">
        <w:rPr>
          <w:color w:val="000000" w:themeColor="text1"/>
        </w:rPr>
        <w:fldChar w:fldCharType="end"/>
      </w:r>
      <w:bookmarkEnd w:id="95"/>
      <w:r w:rsidRPr="002B3CE4">
        <w:rPr>
          <w:color w:val="000000" w:themeColor="text1"/>
        </w:rPr>
        <w:t xml:space="preserve"> – Efeitos heterogêneos do SISU por localização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
        <w:gridCol w:w="1137"/>
        <w:gridCol w:w="1093"/>
        <w:gridCol w:w="1101"/>
        <w:gridCol w:w="1101"/>
        <w:gridCol w:w="1119"/>
        <w:gridCol w:w="1309"/>
        <w:gridCol w:w="1116"/>
        <w:gridCol w:w="1107"/>
      </w:tblGrid>
      <w:tr w:rsidR="002B3CE4" w:rsidRPr="002B3CE4" w14:paraId="5219E44C" w14:textId="77777777" w:rsidTr="00E94CB6">
        <w:tc>
          <w:tcPr>
            <w:tcW w:w="1111" w:type="dxa"/>
            <w:tcBorders>
              <w:top w:val="single" w:sz="4" w:space="0" w:color="auto"/>
              <w:bottom w:val="single" w:sz="4" w:space="0" w:color="auto"/>
            </w:tcBorders>
            <w:vAlign w:val="center"/>
          </w:tcPr>
          <w:p w14:paraId="21CD0071" w14:textId="77777777" w:rsidR="006A6A27" w:rsidRPr="002B3CE4" w:rsidRDefault="006A6A27" w:rsidP="00E94CB6">
            <w:pPr>
              <w:spacing w:line="240" w:lineRule="auto"/>
              <w:ind w:firstLine="0"/>
              <w:jc w:val="center"/>
              <w:rPr>
                <w:rFonts w:cs="Times New Roman"/>
                <w:b/>
                <w:bCs/>
                <w:color w:val="000000" w:themeColor="text1"/>
                <w:sz w:val="21"/>
                <w:szCs w:val="21"/>
              </w:rPr>
            </w:pPr>
          </w:p>
        </w:tc>
        <w:tc>
          <w:tcPr>
            <w:tcW w:w="1137" w:type="dxa"/>
            <w:tcBorders>
              <w:top w:val="single" w:sz="4" w:space="0" w:color="auto"/>
              <w:bottom w:val="single" w:sz="4" w:space="0" w:color="auto"/>
            </w:tcBorders>
            <w:vAlign w:val="center"/>
          </w:tcPr>
          <w:p w14:paraId="5096BF13" w14:textId="61661CA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(1)</w:t>
            </w:r>
          </w:p>
        </w:tc>
        <w:tc>
          <w:tcPr>
            <w:tcW w:w="1093" w:type="dxa"/>
            <w:tcBorders>
              <w:top w:val="single" w:sz="4" w:space="0" w:color="auto"/>
              <w:bottom w:val="single" w:sz="4" w:space="0" w:color="auto"/>
            </w:tcBorders>
            <w:vAlign w:val="center"/>
          </w:tcPr>
          <w:p w14:paraId="422D1571" w14:textId="3B9ED2B4"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(2)</w:t>
            </w:r>
          </w:p>
        </w:tc>
        <w:tc>
          <w:tcPr>
            <w:tcW w:w="1101" w:type="dxa"/>
            <w:tcBorders>
              <w:top w:val="single" w:sz="4" w:space="0" w:color="auto"/>
              <w:bottom w:val="single" w:sz="4" w:space="0" w:color="auto"/>
            </w:tcBorders>
            <w:vAlign w:val="center"/>
          </w:tcPr>
          <w:p w14:paraId="569C6C36" w14:textId="7B9CC387"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(3)</w:t>
            </w:r>
          </w:p>
        </w:tc>
        <w:tc>
          <w:tcPr>
            <w:tcW w:w="1101" w:type="dxa"/>
            <w:tcBorders>
              <w:top w:val="single" w:sz="4" w:space="0" w:color="auto"/>
              <w:bottom w:val="single" w:sz="4" w:space="0" w:color="auto"/>
            </w:tcBorders>
            <w:vAlign w:val="center"/>
          </w:tcPr>
          <w:p w14:paraId="49F03D7E" w14:textId="1E87E3C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(4)</w:t>
            </w:r>
          </w:p>
        </w:tc>
        <w:tc>
          <w:tcPr>
            <w:tcW w:w="1119" w:type="dxa"/>
            <w:tcBorders>
              <w:top w:val="single" w:sz="4" w:space="0" w:color="auto"/>
              <w:bottom w:val="single" w:sz="4" w:space="0" w:color="auto"/>
            </w:tcBorders>
            <w:vAlign w:val="center"/>
          </w:tcPr>
          <w:p w14:paraId="2073D781" w14:textId="0C0CFAA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(5)</w:t>
            </w:r>
          </w:p>
        </w:tc>
        <w:tc>
          <w:tcPr>
            <w:tcW w:w="1309" w:type="dxa"/>
            <w:tcBorders>
              <w:top w:val="single" w:sz="4" w:space="0" w:color="auto"/>
              <w:bottom w:val="single" w:sz="4" w:space="0" w:color="auto"/>
            </w:tcBorders>
            <w:vAlign w:val="center"/>
          </w:tcPr>
          <w:p w14:paraId="171F2358" w14:textId="7B419B6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(6)</w:t>
            </w:r>
          </w:p>
        </w:tc>
        <w:tc>
          <w:tcPr>
            <w:tcW w:w="1116" w:type="dxa"/>
            <w:tcBorders>
              <w:top w:val="single" w:sz="4" w:space="0" w:color="auto"/>
              <w:bottom w:val="single" w:sz="4" w:space="0" w:color="auto"/>
            </w:tcBorders>
            <w:vAlign w:val="center"/>
          </w:tcPr>
          <w:p w14:paraId="209B9248" w14:textId="3E49DCE6"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(7)</w:t>
            </w:r>
          </w:p>
        </w:tc>
        <w:tc>
          <w:tcPr>
            <w:tcW w:w="1107" w:type="dxa"/>
            <w:tcBorders>
              <w:top w:val="single" w:sz="4" w:space="0" w:color="auto"/>
              <w:bottom w:val="single" w:sz="4" w:space="0" w:color="auto"/>
            </w:tcBorders>
            <w:vAlign w:val="center"/>
          </w:tcPr>
          <w:p w14:paraId="0B478730" w14:textId="4F293776"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(8)</w:t>
            </w:r>
          </w:p>
        </w:tc>
      </w:tr>
      <w:tr w:rsidR="002B3CE4" w:rsidRPr="002B3CE4" w14:paraId="2B7BC33B" w14:textId="77777777" w:rsidTr="00E94CB6">
        <w:tc>
          <w:tcPr>
            <w:tcW w:w="1111" w:type="dxa"/>
            <w:tcBorders>
              <w:top w:val="single" w:sz="4" w:space="0" w:color="auto"/>
              <w:bottom w:val="single" w:sz="4" w:space="0" w:color="auto"/>
            </w:tcBorders>
            <w:vAlign w:val="center"/>
          </w:tcPr>
          <w:p w14:paraId="465829BA" w14:textId="77777777" w:rsidR="006A6A27" w:rsidRPr="002B3CE4" w:rsidRDefault="006A6A27" w:rsidP="00E94CB6">
            <w:pPr>
              <w:spacing w:line="240" w:lineRule="auto"/>
              <w:ind w:firstLine="0"/>
              <w:jc w:val="center"/>
              <w:rPr>
                <w:rFonts w:cs="Times New Roman"/>
                <w:b/>
                <w:bCs/>
                <w:color w:val="000000" w:themeColor="text1"/>
                <w:sz w:val="21"/>
                <w:szCs w:val="21"/>
              </w:rPr>
            </w:pPr>
          </w:p>
        </w:tc>
        <w:tc>
          <w:tcPr>
            <w:tcW w:w="1137" w:type="dxa"/>
            <w:tcBorders>
              <w:top w:val="single" w:sz="4" w:space="0" w:color="auto"/>
              <w:bottom w:val="single" w:sz="4" w:space="0" w:color="auto"/>
            </w:tcBorders>
            <w:vAlign w:val="center"/>
          </w:tcPr>
          <w:p w14:paraId="3F45908C" w14:textId="00FAD93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Feminino</w:t>
            </w:r>
          </w:p>
        </w:tc>
        <w:tc>
          <w:tcPr>
            <w:tcW w:w="1093" w:type="dxa"/>
            <w:tcBorders>
              <w:top w:val="single" w:sz="4" w:space="0" w:color="auto"/>
              <w:bottom w:val="single" w:sz="4" w:space="0" w:color="auto"/>
            </w:tcBorders>
            <w:vAlign w:val="center"/>
          </w:tcPr>
          <w:p w14:paraId="6AC72BBD" w14:textId="363DF5EA"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Até 17 anos</w:t>
            </w:r>
          </w:p>
        </w:tc>
        <w:tc>
          <w:tcPr>
            <w:tcW w:w="1101" w:type="dxa"/>
            <w:tcBorders>
              <w:top w:val="single" w:sz="4" w:space="0" w:color="auto"/>
              <w:bottom w:val="single" w:sz="4" w:space="0" w:color="auto"/>
            </w:tcBorders>
            <w:vAlign w:val="center"/>
          </w:tcPr>
          <w:p w14:paraId="75E5EC8A" w14:textId="3EEA396C"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18 e 24 anos</w:t>
            </w:r>
          </w:p>
        </w:tc>
        <w:tc>
          <w:tcPr>
            <w:tcW w:w="1101" w:type="dxa"/>
            <w:tcBorders>
              <w:top w:val="single" w:sz="4" w:space="0" w:color="auto"/>
              <w:bottom w:val="single" w:sz="4" w:space="0" w:color="auto"/>
            </w:tcBorders>
            <w:vAlign w:val="center"/>
          </w:tcPr>
          <w:p w14:paraId="10B06624" w14:textId="2FC0789B"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25 e 29 anos</w:t>
            </w:r>
          </w:p>
        </w:tc>
        <w:tc>
          <w:tcPr>
            <w:tcW w:w="1119" w:type="dxa"/>
            <w:tcBorders>
              <w:top w:val="single" w:sz="4" w:space="0" w:color="auto"/>
              <w:bottom w:val="single" w:sz="4" w:space="0" w:color="auto"/>
            </w:tcBorders>
            <w:vAlign w:val="center"/>
          </w:tcPr>
          <w:p w14:paraId="5A4B3E3B" w14:textId="298538AB"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Não-brancos</w:t>
            </w:r>
          </w:p>
        </w:tc>
        <w:tc>
          <w:tcPr>
            <w:tcW w:w="1309" w:type="dxa"/>
            <w:tcBorders>
              <w:top w:val="single" w:sz="4" w:space="0" w:color="auto"/>
              <w:bottom w:val="single" w:sz="4" w:space="0" w:color="auto"/>
            </w:tcBorders>
            <w:vAlign w:val="center"/>
          </w:tcPr>
          <w:p w14:paraId="139F3E65" w14:textId="3A26156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Deficientes</w:t>
            </w:r>
          </w:p>
        </w:tc>
        <w:tc>
          <w:tcPr>
            <w:tcW w:w="1116" w:type="dxa"/>
            <w:tcBorders>
              <w:top w:val="single" w:sz="4" w:space="0" w:color="auto"/>
              <w:bottom w:val="single" w:sz="4" w:space="0" w:color="auto"/>
            </w:tcBorders>
            <w:vAlign w:val="center"/>
          </w:tcPr>
          <w:p w14:paraId="5F295DD0" w14:textId="5DA4765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Escola pública</w:t>
            </w:r>
          </w:p>
        </w:tc>
        <w:tc>
          <w:tcPr>
            <w:tcW w:w="1107" w:type="dxa"/>
            <w:tcBorders>
              <w:top w:val="single" w:sz="4" w:space="0" w:color="auto"/>
              <w:bottom w:val="single" w:sz="4" w:space="0" w:color="auto"/>
            </w:tcBorders>
            <w:vAlign w:val="center"/>
          </w:tcPr>
          <w:p w14:paraId="5100EC72" w14:textId="27519E9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Apoio social</w:t>
            </w:r>
          </w:p>
        </w:tc>
      </w:tr>
      <w:tr w:rsidR="002B3CE4" w:rsidRPr="002B3CE4" w14:paraId="3BB55D69" w14:textId="77777777" w:rsidTr="00E94CB6">
        <w:tc>
          <w:tcPr>
            <w:tcW w:w="10194" w:type="dxa"/>
            <w:gridSpan w:val="9"/>
            <w:tcBorders>
              <w:top w:val="single" w:sz="4" w:space="0" w:color="auto"/>
              <w:bottom w:val="single" w:sz="4" w:space="0" w:color="auto"/>
            </w:tcBorders>
            <w:vAlign w:val="center"/>
          </w:tcPr>
          <w:p w14:paraId="6F7A239E" w14:textId="14710FEC"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Capital</w:t>
            </w:r>
          </w:p>
        </w:tc>
      </w:tr>
      <w:tr w:rsidR="002B3CE4" w:rsidRPr="002B3CE4" w14:paraId="38D891C7" w14:textId="77777777" w:rsidTr="00E94CB6">
        <w:tc>
          <w:tcPr>
            <w:tcW w:w="1111" w:type="dxa"/>
            <w:tcBorders>
              <w:top w:val="single" w:sz="4" w:space="0" w:color="auto"/>
            </w:tcBorders>
            <w:vAlign w:val="center"/>
          </w:tcPr>
          <w:p w14:paraId="37CD461C" w14:textId="2890FFD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SISU</w:t>
            </w:r>
          </w:p>
        </w:tc>
        <w:tc>
          <w:tcPr>
            <w:tcW w:w="1137" w:type="dxa"/>
            <w:tcBorders>
              <w:top w:val="single" w:sz="4" w:space="0" w:color="auto"/>
            </w:tcBorders>
            <w:vAlign w:val="center"/>
          </w:tcPr>
          <w:p w14:paraId="5A42A12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-0,010***</w:t>
            </w:r>
          </w:p>
          <w:p w14:paraId="59076627" w14:textId="78C825FA"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93" w:type="dxa"/>
            <w:tcBorders>
              <w:top w:val="single" w:sz="4" w:space="0" w:color="auto"/>
            </w:tcBorders>
            <w:vAlign w:val="center"/>
          </w:tcPr>
          <w:p w14:paraId="476335C0"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0BE6D909" w14:textId="36E0087F"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01" w:type="dxa"/>
            <w:tcBorders>
              <w:top w:val="single" w:sz="4" w:space="0" w:color="auto"/>
            </w:tcBorders>
            <w:vAlign w:val="center"/>
          </w:tcPr>
          <w:p w14:paraId="7C4FD82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220F334" w14:textId="6DE3D84B"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01" w:type="dxa"/>
            <w:tcBorders>
              <w:top w:val="single" w:sz="4" w:space="0" w:color="auto"/>
            </w:tcBorders>
            <w:vAlign w:val="center"/>
          </w:tcPr>
          <w:p w14:paraId="4CE6F755"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51EEFED" w14:textId="2CA82AA8"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19" w:type="dxa"/>
            <w:tcBorders>
              <w:top w:val="single" w:sz="4" w:space="0" w:color="auto"/>
            </w:tcBorders>
            <w:vAlign w:val="center"/>
          </w:tcPr>
          <w:p w14:paraId="634BC29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0,178***</w:t>
            </w:r>
          </w:p>
          <w:p w14:paraId="7EE72F5C" w14:textId="44A36255"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309" w:type="dxa"/>
            <w:tcBorders>
              <w:top w:val="single" w:sz="4" w:space="0" w:color="auto"/>
            </w:tcBorders>
            <w:vAlign w:val="center"/>
          </w:tcPr>
          <w:p w14:paraId="7015BBD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p w14:paraId="0610DB94" w14:textId="77E1D08A"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6" w:type="dxa"/>
            <w:tcBorders>
              <w:top w:val="single" w:sz="4" w:space="0" w:color="auto"/>
            </w:tcBorders>
            <w:vAlign w:val="center"/>
          </w:tcPr>
          <w:p w14:paraId="5123D72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0,277***</w:t>
            </w:r>
          </w:p>
          <w:p w14:paraId="4FC479AF" w14:textId="029A04C2"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tc>
        <w:tc>
          <w:tcPr>
            <w:tcW w:w="1107" w:type="dxa"/>
            <w:tcBorders>
              <w:top w:val="single" w:sz="4" w:space="0" w:color="auto"/>
            </w:tcBorders>
            <w:vAlign w:val="center"/>
          </w:tcPr>
          <w:p w14:paraId="7B781DF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-0,036***</w:t>
            </w:r>
          </w:p>
          <w:p w14:paraId="3F7CFBE7" w14:textId="2A60F150"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r>
      <w:tr w:rsidR="002B3CE4" w:rsidRPr="002B3CE4" w14:paraId="35E69545" w14:textId="77777777" w:rsidTr="00E94CB6">
        <w:tc>
          <w:tcPr>
            <w:tcW w:w="1111" w:type="dxa"/>
            <w:tcBorders>
              <w:bottom w:val="single" w:sz="4" w:space="0" w:color="auto"/>
            </w:tcBorders>
            <w:vAlign w:val="center"/>
          </w:tcPr>
          <w:p w14:paraId="675D565C" w14:textId="7607535A"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37" w:type="dxa"/>
            <w:tcBorders>
              <w:bottom w:val="single" w:sz="4" w:space="0" w:color="auto"/>
            </w:tcBorders>
            <w:vAlign w:val="center"/>
          </w:tcPr>
          <w:p w14:paraId="02C6E3D0" w14:textId="4544200E"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093" w:type="dxa"/>
            <w:tcBorders>
              <w:bottom w:val="single" w:sz="4" w:space="0" w:color="auto"/>
            </w:tcBorders>
          </w:tcPr>
          <w:p w14:paraId="231E549E" w14:textId="695386F9"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1" w:type="dxa"/>
            <w:tcBorders>
              <w:bottom w:val="single" w:sz="4" w:space="0" w:color="auto"/>
            </w:tcBorders>
          </w:tcPr>
          <w:p w14:paraId="5DA0F1C3" w14:textId="446DF093"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1" w:type="dxa"/>
            <w:tcBorders>
              <w:bottom w:val="single" w:sz="4" w:space="0" w:color="auto"/>
            </w:tcBorders>
          </w:tcPr>
          <w:p w14:paraId="0267B7CF" w14:textId="48B30361"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19" w:type="dxa"/>
            <w:tcBorders>
              <w:bottom w:val="single" w:sz="4" w:space="0" w:color="auto"/>
            </w:tcBorders>
          </w:tcPr>
          <w:p w14:paraId="60033E3D" w14:textId="16958120"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309" w:type="dxa"/>
            <w:tcBorders>
              <w:bottom w:val="single" w:sz="4" w:space="0" w:color="auto"/>
            </w:tcBorders>
          </w:tcPr>
          <w:p w14:paraId="77779349" w14:textId="008756C9"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16" w:type="dxa"/>
            <w:tcBorders>
              <w:bottom w:val="single" w:sz="4" w:space="0" w:color="auto"/>
            </w:tcBorders>
          </w:tcPr>
          <w:p w14:paraId="415A424B" w14:textId="63190C4C"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7" w:type="dxa"/>
            <w:tcBorders>
              <w:bottom w:val="single" w:sz="4" w:space="0" w:color="auto"/>
            </w:tcBorders>
          </w:tcPr>
          <w:p w14:paraId="3EAE0AF1" w14:textId="52F9B10D"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r>
      <w:tr w:rsidR="002B3CE4" w:rsidRPr="002B3CE4" w14:paraId="7F2A0183" w14:textId="77777777" w:rsidTr="00E94CB6">
        <w:tc>
          <w:tcPr>
            <w:tcW w:w="10194" w:type="dxa"/>
            <w:gridSpan w:val="9"/>
            <w:tcBorders>
              <w:top w:val="single" w:sz="4" w:space="0" w:color="auto"/>
              <w:bottom w:val="single" w:sz="4" w:space="0" w:color="auto"/>
            </w:tcBorders>
            <w:vAlign w:val="center"/>
          </w:tcPr>
          <w:p w14:paraId="1CDDAC5C" w14:textId="7669E053"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Interior</w:t>
            </w:r>
          </w:p>
        </w:tc>
      </w:tr>
      <w:tr w:rsidR="002B3CE4" w:rsidRPr="002B3CE4" w14:paraId="431A94AD" w14:textId="77777777" w:rsidTr="00F36DC0">
        <w:tc>
          <w:tcPr>
            <w:tcW w:w="1111" w:type="dxa"/>
            <w:tcBorders>
              <w:top w:val="single" w:sz="4" w:space="0" w:color="auto"/>
            </w:tcBorders>
            <w:vAlign w:val="center"/>
          </w:tcPr>
          <w:p w14:paraId="0988F25C" w14:textId="3D703214"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SISU</w:t>
            </w:r>
          </w:p>
        </w:tc>
        <w:tc>
          <w:tcPr>
            <w:tcW w:w="1137" w:type="dxa"/>
            <w:tcBorders>
              <w:top w:val="single" w:sz="4" w:space="0" w:color="auto"/>
            </w:tcBorders>
            <w:vAlign w:val="center"/>
          </w:tcPr>
          <w:p w14:paraId="1801BEBE"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-0,013***</w:t>
            </w:r>
          </w:p>
          <w:p w14:paraId="65C658F5" w14:textId="4EAC841D"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3" w:type="dxa"/>
            <w:tcBorders>
              <w:top w:val="single" w:sz="4" w:space="0" w:color="auto"/>
            </w:tcBorders>
            <w:vAlign w:val="center"/>
          </w:tcPr>
          <w:p w14:paraId="6A313E3F"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-0,006***</w:t>
            </w:r>
          </w:p>
          <w:p w14:paraId="054FAF49" w14:textId="2862CFF7"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01" w:type="dxa"/>
            <w:tcBorders>
              <w:top w:val="single" w:sz="4" w:space="0" w:color="auto"/>
            </w:tcBorders>
            <w:vAlign w:val="center"/>
          </w:tcPr>
          <w:p w14:paraId="3DCAA69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0,026***</w:t>
            </w:r>
          </w:p>
          <w:p w14:paraId="5D0435CC" w14:textId="10E912B0"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01" w:type="dxa"/>
            <w:tcBorders>
              <w:top w:val="single" w:sz="4" w:space="0" w:color="auto"/>
            </w:tcBorders>
            <w:vAlign w:val="center"/>
          </w:tcPr>
          <w:p w14:paraId="09B37B09"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-0,014***</w:t>
            </w:r>
          </w:p>
          <w:p w14:paraId="0590A862" w14:textId="723FC026"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19" w:type="dxa"/>
            <w:tcBorders>
              <w:top w:val="single" w:sz="4" w:space="0" w:color="auto"/>
            </w:tcBorders>
            <w:vAlign w:val="center"/>
          </w:tcPr>
          <w:p w14:paraId="59832F4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0,141***</w:t>
            </w:r>
          </w:p>
          <w:p w14:paraId="19985FD7" w14:textId="2985F4F3"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309" w:type="dxa"/>
            <w:tcBorders>
              <w:top w:val="single" w:sz="4" w:space="0" w:color="auto"/>
            </w:tcBorders>
            <w:vAlign w:val="center"/>
          </w:tcPr>
          <w:p w14:paraId="5721B2B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05A18357" w14:textId="4EBF7F59"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6" w:type="dxa"/>
            <w:tcBorders>
              <w:top w:val="single" w:sz="4" w:space="0" w:color="auto"/>
            </w:tcBorders>
            <w:vAlign w:val="center"/>
          </w:tcPr>
          <w:p w14:paraId="5701FDAF"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0,227***</w:t>
            </w:r>
          </w:p>
          <w:p w14:paraId="203857FB" w14:textId="2B0CD0E4"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107" w:type="dxa"/>
            <w:tcBorders>
              <w:top w:val="single" w:sz="4" w:space="0" w:color="auto"/>
            </w:tcBorders>
            <w:vAlign w:val="center"/>
          </w:tcPr>
          <w:p w14:paraId="1425F870"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0,043***</w:t>
            </w:r>
          </w:p>
          <w:p w14:paraId="2C93F494" w14:textId="46BA2B29"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r>
      <w:tr w:rsidR="002B3CE4" w:rsidRPr="002B3CE4" w14:paraId="47DFC6A2" w14:textId="77777777" w:rsidTr="000C254B">
        <w:tc>
          <w:tcPr>
            <w:tcW w:w="1111" w:type="dxa"/>
            <w:tcBorders>
              <w:bottom w:val="single" w:sz="4" w:space="0" w:color="auto"/>
            </w:tcBorders>
            <w:vAlign w:val="center"/>
          </w:tcPr>
          <w:p w14:paraId="6DC6928D" w14:textId="143E0BA6" w:rsidR="00245D44" w:rsidRPr="002B3CE4" w:rsidRDefault="00245D44"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Nº obs.</w:t>
            </w:r>
          </w:p>
        </w:tc>
        <w:tc>
          <w:tcPr>
            <w:tcW w:w="1137" w:type="dxa"/>
            <w:tcBorders>
              <w:bottom w:val="single" w:sz="4" w:space="0" w:color="auto"/>
            </w:tcBorders>
            <w:vAlign w:val="center"/>
          </w:tcPr>
          <w:p w14:paraId="75F12607" w14:textId="3C84875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093" w:type="dxa"/>
            <w:tcBorders>
              <w:bottom w:val="single" w:sz="4" w:space="0" w:color="auto"/>
            </w:tcBorders>
            <w:vAlign w:val="center"/>
          </w:tcPr>
          <w:p w14:paraId="3F4CCFA8" w14:textId="3088968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1" w:type="dxa"/>
            <w:tcBorders>
              <w:bottom w:val="single" w:sz="4" w:space="0" w:color="auto"/>
            </w:tcBorders>
            <w:vAlign w:val="center"/>
          </w:tcPr>
          <w:p w14:paraId="00C73647" w14:textId="4E42427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1" w:type="dxa"/>
            <w:tcBorders>
              <w:bottom w:val="single" w:sz="4" w:space="0" w:color="auto"/>
            </w:tcBorders>
            <w:vAlign w:val="center"/>
          </w:tcPr>
          <w:p w14:paraId="7579F7E3" w14:textId="533BBE3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19" w:type="dxa"/>
            <w:tcBorders>
              <w:bottom w:val="single" w:sz="4" w:space="0" w:color="auto"/>
            </w:tcBorders>
            <w:vAlign w:val="center"/>
          </w:tcPr>
          <w:p w14:paraId="6327C536" w14:textId="023111FA"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309" w:type="dxa"/>
            <w:tcBorders>
              <w:bottom w:val="single" w:sz="4" w:space="0" w:color="auto"/>
            </w:tcBorders>
            <w:vAlign w:val="center"/>
          </w:tcPr>
          <w:p w14:paraId="07C596B1" w14:textId="3114B8F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16" w:type="dxa"/>
            <w:tcBorders>
              <w:bottom w:val="single" w:sz="4" w:space="0" w:color="auto"/>
            </w:tcBorders>
            <w:vAlign w:val="center"/>
          </w:tcPr>
          <w:p w14:paraId="4232B142" w14:textId="462024B1"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7" w:type="dxa"/>
            <w:tcBorders>
              <w:bottom w:val="single" w:sz="4" w:space="0" w:color="auto"/>
            </w:tcBorders>
            <w:vAlign w:val="center"/>
          </w:tcPr>
          <w:p w14:paraId="2DC70A38" w14:textId="058D858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r>
      <w:tr w:rsidR="002B3CE4" w:rsidRPr="002B3CE4" w14:paraId="56C54C05" w14:textId="77777777" w:rsidTr="000C254B">
        <w:tc>
          <w:tcPr>
            <w:tcW w:w="1111" w:type="dxa"/>
            <w:tcBorders>
              <w:top w:val="single" w:sz="4" w:space="0" w:color="auto"/>
            </w:tcBorders>
            <w:vAlign w:val="center"/>
          </w:tcPr>
          <w:p w14:paraId="6ED408D8" w14:textId="7D92B8FA"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Curso</w:t>
            </w:r>
          </w:p>
        </w:tc>
        <w:tc>
          <w:tcPr>
            <w:tcW w:w="1137" w:type="dxa"/>
            <w:tcBorders>
              <w:top w:val="single" w:sz="4" w:space="0" w:color="auto"/>
            </w:tcBorders>
            <w:vAlign w:val="center"/>
          </w:tcPr>
          <w:p w14:paraId="5764380F" w14:textId="2E22936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tcBorders>
              <w:top w:val="single" w:sz="4" w:space="0" w:color="auto"/>
            </w:tcBorders>
            <w:vAlign w:val="center"/>
          </w:tcPr>
          <w:p w14:paraId="3AC77F60" w14:textId="006FF10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top w:val="single" w:sz="4" w:space="0" w:color="auto"/>
            </w:tcBorders>
            <w:vAlign w:val="center"/>
          </w:tcPr>
          <w:p w14:paraId="126E5D3F" w14:textId="35EFFC2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top w:val="single" w:sz="4" w:space="0" w:color="auto"/>
            </w:tcBorders>
            <w:vAlign w:val="center"/>
          </w:tcPr>
          <w:p w14:paraId="2EFBE56C" w14:textId="6F10FA4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tcBorders>
              <w:top w:val="single" w:sz="4" w:space="0" w:color="auto"/>
            </w:tcBorders>
            <w:vAlign w:val="center"/>
          </w:tcPr>
          <w:p w14:paraId="109D282B" w14:textId="61FFC43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tcBorders>
              <w:top w:val="single" w:sz="4" w:space="0" w:color="auto"/>
            </w:tcBorders>
            <w:vAlign w:val="center"/>
          </w:tcPr>
          <w:p w14:paraId="781ABB7B" w14:textId="098FCA08"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tcBorders>
              <w:top w:val="single" w:sz="4" w:space="0" w:color="auto"/>
            </w:tcBorders>
            <w:vAlign w:val="center"/>
          </w:tcPr>
          <w:p w14:paraId="349750ED" w14:textId="60731C5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tcBorders>
              <w:top w:val="single" w:sz="4" w:space="0" w:color="auto"/>
            </w:tcBorders>
            <w:vAlign w:val="center"/>
          </w:tcPr>
          <w:p w14:paraId="2C085583" w14:textId="66AE89CA"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43169578" w14:textId="77777777" w:rsidTr="00E94CB6">
        <w:tc>
          <w:tcPr>
            <w:tcW w:w="1111" w:type="dxa"/>
            <w:vAlign w:val="center"/>
          </w:tcPr>
          <w:p w14:paraId="6A0235F4" w14:textId="14231261"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Ano</w:t>
            </w:r>
          </w:p>
        </w:tc>
        <w:tc>
          <w:tcPr>
            <w:tcW w:w="1137" w:type="dxa"/>
            <w:vAlign w:val="center"/>
          </w:tcPr>
          <w:p w14:paraId="71DCBF2F" w14:textId="2129E7C2"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vAlign w:val="center"/>
          </w:tcPr>
          <w:p w14:paraId="3C9F5D58" w14:textId="00FBBC1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vAlign w:val="center"/>
          </w:tcPr>
          <w:p w14:paraId="48CCC8C4" w14:textId="1F2D333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vAlign w:val="center"/>
          </w:tcPr>
          <w:p w14:paraId="733EF233" w14:textId="2273B70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vAlign w:val="center"/>
          </w:tcPr>
          <w:p w14:paraId="50DE770D" w14:textId="72DA1B3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vAlign w:val="center"/>
          </w:tcPr>
          <w:p w14:paraId="018A168D" w14:textId="70C8FA4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vAlign w:val="center"/>
          </w:tcPr>
          <w:p w14:paraId="298FD71F" w14:textId="5C673E6B"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vAlign w:val="center"/>
          </w:tcPr>
          <w:p w14:paraId="0E3C8713" w14:textId="4AE487CA"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2FC189DE" w14:textId="77777777" w:rsidTr="00E94CB6">
        <w:tc>
          <w:tcPr>
            <w:tcW w:w="1111" w:type="dxa"/>
            <w:tcBorders>
              <w:bottom w:val="single" w:sz="4" w:space="0" w:color="auto"/>
            </w:tcBorders>
            <w:vAlign w:val="center"/>
          </w:tcPr>
          <w:p w14:paraId="5470E935" w14:textId="212FFED3"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Estado</w:t>
            </w:r>
          </w:p>
        </w:tc>
        <w:tc>
          <w:tcPr>
            <w:tcW w:w="1137" w:type="dxa"/>
            <w:tcBorders>
              <w:bottom w:val="single" w:sz="4" w:space="0" w:color="auto"/>
            </w:tcBorders>
            <w:vAlign w:val="center"/>
          </w:tcPr>
          <w:p w14:paraId="0AAF78DD" w14:textId="12040831"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tcBorders>
              <w:bottom w:val="single" w:sz="4" w:space="0" w:color="auto"/>
            </w:tcBorders>
            <w:vAlign w:val="center"/>
          </w:tcPr>
          <w:p w14:paraId="08BC6B43" w14:textId="036CACF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bottom w:val="single" w:sz="4" w:space="0" w:color="auto"/>
            </w:tcBorders>
            <w:vAlign w:val="center"/>
          </w:tcPr>
          <w:p w14:paraId="3F6BACED" w14:textId="062E0C5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bottom w:val="single" w:sz="4" w:space="0" w:color="auto"/>
            </w:tcBorders>
            <w:vAlign w:val="center"/>
          </w:tcPr>
          <w:p w14:paraId="20D5D3CB" w14:textId="7948AE81"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tcBorders>
              <w:bottom w:val="single" w:sz="4" w:space="0" w:color="auto"/>
            </w:tcBorders>
            <w:vAlign w:val="center"/>
          </w:tcPr>
          <w:p w14:paraId="462AE877" w14:textId="77321A1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tcBorders>
              <w:bottom w:val="single" w:sz="4" w:space="0" w:color="auto"/>
            </w:tcBorders>
            <w:vAlign w:val="center"/>
          </w:tcPr>
          <w:p w14:paraId="7724EF46" w14:textId="4277693B"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tcBorders>
              <w:bottom w:val="single" w:sz="4" w:space="0" w:color="auto"/>
            </w:tcBorders>
            <w:vAlign w:val="center"/>
          </w:tcPr>
          <w:p w14:paraId="5EFC4CA9" w14:textId="57C7812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tcBorders>
              <w:bottom w:val="single" w:sz="4" w:space="0" w:color="auto"/>
            </w:tcBorders>
            <w:vAlign w:val="center"/>
          </w:tcPr>
          <w:p w14:paraId="1015CF62" w14:textId="24546B69" w:rsidR="00ED234C" w:rsidRPr="002B3CE4" w:rsidRDefault="00ED234C" w:rsidP="00ED234C">
            <w:pPr>
              <w:keepNext/>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bl>
    <w:p w14:paraId="74C7DB76" w14:textId="77777777" w:rsidR="00D74A6D" w:rsidRPr="002B3CE4" w:rsidRDefault="0027015E" w:rsidP="0027015E">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{"citationID":"hwGpNvQr","properties":{"formattedCitation":"(INEP,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6A235367" w14:textId="323B3022" w:rsidR="006A6A27" w:rsidRPr="002B3CE4" w:rsidRDefault="0027015E" w:rsidP="00D74A6D">
      <w:pPr>
        <w:pStyle w:val="Legenda"/>
      </w:pPr>
      <w:r w:rsidRPr="002B3CE4">
        <w:t>Nota: *** p &lt; 0,001; ** p &lt; 0,01; * p &lt; 0,05; . p &lt; 0,1. Os valores estão dispostos da seguinte forma: média (desvio-padrão).</w:t>
      </w:r>
    </w:p>
    <w:p w14:paraId="679DADA3" w14:textId="77777777" w:rsidR="0027015E" w:rsidRPr="002B3CE4" w:rsidRDefault="0027015E" w:rsidP="0027015E">
      <w:pPr>
        <w:rPr>
          <w:color w:val="000000" w:themeColor="text1"/>
        </w:rPr>
      </w:pPr>
    </w:p>
    <w:p w14:paraId="594D0C5D" w14:textId="14AEDC0F" w:rsidR="0027015E" w:rsidRPr="002B3CE4" w:rsidRDefault="0027015E" w:rsidP="0027015E">
      <w:pPr>
        <w:rPr>
          <w:color w:val="000000" w:themeColor="text1"/>
        </w:rPr>
      </w:pPr>
      <w:r w:rsidRPr="002B3CE4">
        <w:rPr>
          <w:color w:val="000000" w:themeColor="text1"/>
        </w:rPr>
        <w:t xml:space="preserve">A </w:t>
      </w:r>
      <w:r w:rsidR="004E5C96" w:rsidRPr="002B3CE4">
        <w:rPr>
          <w:color w:val="000000" w:themeColor="text1"/>
        </w:rPr>
        <w:fldChar w:fldCharType="begin"/>
      </w:r>
      <w:r w:rsidR="004E5C96" w:rsidRPr="002B3CE4">
        <w:rPr>
          <w:color w:val="000000" w:themeColor="text1"/>
        </w:rPr>
        <w:instrText xml:space="preserve"> REF _Ref164374667 \h </w:instrText>
      </w:r>
      <w:r w:rsidR="004E5C96" w:rsidRPr="002B3CE4">
        <w:rPr>
          <w:color w:val="000000" w:themeColor="text1"/>
        </w:rPr>
      </w:r>
      <w:r w:rsidR="004E5C96"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7</w:t>
      </w:r>
      <w:r w:rsidR="004E5C96" w:rsidRPr="002B3CE4">
        <w:rPr>
          <w:color w:val="000000" w:themeColor="text1"/>
        </w:rPr>
        <w:fldChar w:fldCharType="end"/>
      </w:r>
      <w:r w:rsidRPr="002B3CE4">
        <w:rPr>
          <w:color w:val="000000" w:themeColor="text1"/>
        </w:rPr>
        <w:t xml:space="preserve"> examina os efeitos heterogêneos entre os cursos com base na categoria administrativa da IES, ou seja, se a instituição é Federal ou Estadual. Com exceção da coluna (8), onde o coeficiente encontrado é estatisticamente significante a um nível de 1% (p &lt; 0,01), todos os resultados encontrados são estatisticamente significativos ao nível de 0,01% (p &lt; 0,001). </w:t>
      </w:r>
      <w:r w:rsidR="000640FD" w:rsidRPr="002B3CE4">
        <w:rPr>
          <w:color w:val="000000" w:themeColor="text1"/>
        </w:rPr>
        <w:t>A coluna (1) mostra que houve uma redução no ingresso de estudantes do sexo feminino nas instituições federais e estaduais, indicando</w:t>
      </w:r>
      <w:r w:rsidR="0070332A" w:rsidRPr="002B3CE4">
        <w:rPr>
          <w:color w:val="000000" w:themeColor="text1"/>
        </w:rPr>
        <w:t>, consequentemente,</w:t>
      </w:r>
      <w:r w:rsidR="000640FD" w:rsidRPr="002B3CE4">
        <w:rPr>
          <w:color w:val="000000" w:themeColor="text1"/>
        </w:rPr>
        <w:t xml:space="preserve"> um aumento na porção de alunos do sexo masculino. As colunas (2) e (4) apresentam uma queda na porção de estudantes com até 17 anos e de 25 a 29 anos de idade, respectivamente, nas </w:t>
      </w:r>
      <w:r w:rsidR="0070332A" w:rsidRPr="002B3CE4">
        <w:rPr>
          <w:color w:val="000000" w:themeColor="text1"/>
        </w:rPr>
        <w:t>instituições de ensino superior</w:t>
      </w:r>
      <w:r w:rsidR="000640FD" w:rsidRPr="002B3CE4">
        <w:rPr>
          <w:color w:val="000000" w:themeColor="text1"/>
        </w:rPr>
        <w:t xml:space="preserve"> federais e estaduais. A coluna (3) indica um aumento na proporção de alunos ingressantes com idade entre 18 e 24 anos em ambas as instituições. A coluna (5) apresenta um aumento considerável de alunos não-brancos, isto é, alunos pretos, pardos, amarelos e indígenas. </w:t>
      </w:r>
      <w:r w:rsidR="0070332A" w:rsidRPr="002B3CE4">
        <w:rPr>
          <w:color w:val="000000" w:themeColor="text1"/>
        </w:rPr>
        <w:t>A</w:t>
      </w:r>
      <w:r w:rsidR="000640FD" w:rsidRPr="002B3CE4">
        <w:rPr>
          <w:color w:val="000000" w:themeColor="text1"/>
        </w:rPr>
        <w:t xml:space="preserve"> coluna (7) indica um aumento na porção de estudantes oriundos de escolas públicas, sendo em maior intensidade nas </w:t>
      </w:r>
      <w:r w:rsidR="0070332A" w:rsidRPr="002B3CE4">
        <w:rPr>
          <w:color w:val="000000" w:themeColor="text1"/>
        </w:rPr>
        <w:t>instituições de ensino</w:t>
      </w:r>
      <w:r w:rsidR="00835FAD" w:rsidRPr="002B3CE4">
        <w:rPr>
          <w:color w:val="000000" w:themeColor="text1"/>
        </w:rPr>
        <w:t xml:space="preserve"> federais</w:t>
      </w:r>
      <w:r w:rsidR="000640FD" w:rsidRPr="002B3CE4">
        <w:rPr>
          <w:color w:val="000000" w:themeColor="text1"/>
        </w:rPr>
        <w:t>.</w:t>
      </w:r>
      <w:r w:rsidR="00835FAD" w:rsidRPr="002B3CE4">
        <w:rPr>
          <w:color w:val="000000" w:themeColor="text1"/>
        </w:rPr>
        <w:t xml:space="preserve"> </w:t>
      </w:r>
      <w:r w:rsidR="0070332A" w:rsidRPr="002B3CE4">
        <w:rPr>
          <w:color w:val="000000" w:themeColor="text1"/>
        </w:rPr>
        <w:t>E a coluna (8) aponta uma redução de estudantes que necessitam de apoio social que ingressaram em instituições federais, ao contrário do que ocorreu nas estaduais, que apresentaram um aumento desses estudantes.</w:t>
      </w:r>
    </w:p>
    <w:p w14:paraId="62A32153" w14:textId="77777777" w:rsidR="00580B00" w:rsidRPr="002B3CE4" w:rsidRDefault="00580B00" w:rsidP="00580B00">
      <w:pPr>
        <w:ind w:firstLine="0"/>
        <w:rPr>
          <w:color w:val="000000" w:themeColor="text1"/>
        </w:rPr>
      </w:pPr>
    </w:p>
    <w:p w14:paraId="2CD248CB" w14:textId="7255470B" w:rsidR="00D960E7" w:rsidRPr="002B3CE4" w:rsidRDefault="00D960E7" w:rsidP="00D960E7">
      <w:pPr>
        <w:pStyle w:val="SemEspaamento"/>
        <w:rPr>
          <w:color w:val="000000" w:themeColor="text1"/>
        </w:rPr>
      </w:pPr>
      <w:bookmarkStart w:id="96" w:name="_Ref164374667"/>
      <w:r w:rsidRPr="002B3CE4">
        <w:rPr>
          <w:color w:val="000000" w:themeColor="text1"/>
        </w:rPr>
        <w:lastRenderedPageBreak/>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7</w:t>
      </w:r>
      <w:r w:rsidRPr="002B3CE4">
        <w:rPr>
          <w:color w:val="000000" w:themeColor="text1"/>
        </w:rPr>
        <w:fldChar w:fldCharType="end"/>
      </w:r>
      <w:bookmarkEnd w:id="96"/>
      <w:r w:rsidRPr="002B3CE4">
        <w:rPr>
          <w:color w:val="000000" w:themeColor="text1"/>
        </w:rPr>
        <w:t xml:space="preserve"> – Efeitos heterogêneos do SISU por categoria administrativa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1190"/>
        <w:gridCol w:w="1083"/>
        <w:gridCol w:w="1094"/>
        <w:gridCol w:w="1094"/>
        <w:gridCol w:w="1118"/>
        <w:gridCol w:w="1336"/>
        <w:gridCol w:w="1114"/>
        <w:gridCol w:w="1100"/>
      </w:tblGrid>
      <w:tr w:rsidR="002B3CE4" w:rsidRPr="002B3CE4" w14:paraId="637C6F1A" w14:textId="77777777" w:rsidTr="00E94CB6">
        <w:tc>
          <w:tcPr>
            <w:tcW w:w="1065" w:type="dxa"/>
            <w:tcBorders>
              <w:top w:val="single" w:sz="4" w:space="0" w:color="auto"/>
              <w:bottom w:val="single" w:sz="4" w:space="0" w:color="auto"/>
            </w:tcBorders>
            <w:vAlign w:val="center"/>
          </w:tcPr>
          <w:p w14:paraId="0CBF9C20" w14:textId="77777777" w:rsidR="00580B00" w:rsidRPr="002B3CE4" w:rsidRDefault="00580B00" w:rsidP="00E94CB6">
            <w:pPr>
              <w:spacing w:line="240" w:lineRule="auto"/>
              <w:ind w:firstLine="0"/>
              <w:jc w:val="center"/>
              <w:rPr>
                <w:rFonts w:cs="Times New Roman"/>
                <w:b/>
                <w:bCs/>
                <w:color w:val="000000" w:themeColor="text1"/>
                <w:sz w:val="21"/>
                <w:szCs w:val="21"/>
              </w:rPr>
            </w:pPr>
          </w:p>
        </w:tc>
        <w:tc>
          <w:tcPr>
            <w:tcW w:w="1190" w:type="dxa"/>
            <w:tcBorders>
              <w:top w:val="single" w:sz="4" w:space="0" w:color="auto"/>
              <w:bottom w:val="single" w:sz="4" w:space="0" w:color="auto"/>
            </w:tcBorders>
            <w:vAlign w:val="center"/>
          </w:tcPr>
          <w:p w14:paraId="2DD52D93" w14:textId="0B8FE454"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(1)</w:t>
            </w:r>
          </w:p>
        </w:tc>
        <w:tc>
          <w:tcPr>
            <w:tcW w:w="1083" w:type="dxa"/>
            <w:tcBorders>
              <w:top w:val="single" w:sz="4" w:space="0" w:color="auto"/>
              <w:bottom w:val="single" w:sz="4" w:space="0" w:color="auto"/>
            </w:tcBorders>
            <w:vAlign w:val="center"/>
          </w:tcPr>
          <w:p w14:paraId="664231D9" w14:textId="4969BD8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(2)</w:t>
            </w:r>
          </w:p>
        </w:tc>
        <w:tc>
          <w:tcPr>
            <w:tcW w:w="1094" w:type="dxa"/>
            <w:tcBorders>
              <w:top w:val="single" w:sz="4" w:space="0" w:color="auto"/>
              <w:bottom w:val="single" w:sz="4" w:space="0" w:color="auto"/>
            </w:tcBorders>
            <w:vAlign w:val="center"/>
          </w:tcPr>
          <w:p w14:paraId="147F3CAF" w14:textId="6F622F70"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(3)</w:t>
            </w:r>
          </w:p>
        </w:tc>
        <w:tc>
          <w:tcPr>
            <w:tcW w:w="1094" w:type="dxa"/>
            <w:tcBorders>
              <w:top w:val="single" w:sz="4" w:space="0" w:color="auto"/>
              <w:bottom w:val="single" w:sz="4" w:space="0" w:color="auto"/>
            </w:tcBorders>
            <w:vAlign w:val="center"/>
          </w:tcPr>
          <w:p w14:paraId="7047B9CC" w14:textId="7332C3B2"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(4)</w:t>
            </w:r>
          </w:p>
        </w:tc>
        <w:tc>
          <w:tcPr>
            <w:tcW w:w="1118" w:type="dxa"/>
            <w:tcBorders>
              <w:top w:val="single" w:sz="4" w:space="0" w:color="auto"/>
              <w:bottom w:val="single" w:sz="4" w:space="0" w:color="auto"/>
            </w:tcBorders>
            <w:vAlign w:val="center"/>
          </w:tcPr>
          <w:p w14:paraId="0AAFB81B" w14:textId="09AA9B0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(5)</w:t>
            </w:r>
          </w:p>
        </w:tc>
        <w:tc>
          <w:tcPr>
            <w:tcW w:w="1336" w:type="dxa"/>
            <w:tcBorders>
              <w:top w:val="single" w:sz="4" w:space="0" w:color="auto"/>
              <w:bottom w:val="single" w:sz="4" w:space="0" w:color="auto"/>
            </w:tcBorders>
            <w:vAlign w:val="center"/>
          </w:tcPr>
          <w:p w14:paraId="123693FE" w14:textId="2A0B2E7C"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(6)</w:t>
            </w:r>
          </w:p>
        </w:tc>
        <w:tc>
          <w:tcPr>
            <w:tcW w:w="1114" w:type="dxa"/>
            <w:tcBorders>
              <w:top w:val="single" w:sz="4" w:space="0" w:color="auto"/>
              <w:bottom w:val="single" w:sz="4" w:space="0" w:color="auto"/>
            </w:tcBorders>
            <w:vAlign w:val="center"/>
          </w:tcPr>
          <w:p w14:paraId="52D822E2" w14:textId="63DA304B"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(7)</w:t>
            </w:r>
          </w:p>
        </w:tc>
        <w:tc>
          <w:tcPr>
            <w:tcW w:w="1100" w:type="dxa"/>
            <w:tcBorders>
              <w:top w:val="single" w:sz="4" w:space="0" w:color="auto"/>
              <w:bottom w:val="single" w:sz="4" w:space="0" w:color="auto"/>
            </w:tcBorders>
            <w:vAlign w:val="center"/>
          </w:tcPr>
          <w:p w14:paraId="48BF0700" w14:textId="63CFAB7A"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(8)</w:t>
            </w:r>
          </w:p>
        </w:tc>
      </w:tr>
      <w:tr w:rsidR="002B3CE4" w:rsidRPr="002B3CE4" w14:paraId="49835DDC" w14:textId="77777777" w:rsidTr="00E94CB6">
        <w:tc>
          <w:tcPr>
            <w:tcW w:w="1065" w:type="dxa"/>
            <w:tcBorders>
              <w:top w:val="single" w:sz="4" w:space="0" w:color="auto"/>
              <w:bottom w:val="single" w:sz="4" w:space="0" w:color="auto"/>
            </w:tcBorders>
            <w:vAlign w:val="center"/>
          </w:tcPr>
          <w:p w14:paraId="37BF2C0F" w14:textId="77777777" w:rsidR="00580B00" w:rsidRPr="002B3CE4" w:rsidRDefault="00580B00" w:rsidP="00E94CB6">
            <w:pPr>
              <w:spacing w:line="240" w:lineRule="auto"/>
              <w:ind w:firstLine="0"/>
              <w:jc w:val="center"/>
              <w:rPr>
                <w:rFonts w:cs="Times New Roman"/>
                <w:b/>
                <w:bCs/>
                <w:color w:val="000000" w:themeColor="text1"/>
                <w:sz w:val="21"/>
                <w:szCs w:val="21"/>
              </w:rPr>
            </w:pPr>
          </w:p>
        </w:tc>
        <w:tc>
          <w:tcPr>
            <w:tcW w:w="1190" w:type="dxa"/>
            <w:tcBorders>
              <w:top w:val="single" w:sz="4" w:space="0" w:color="auto"/>
              <w:bottom w:val="single" w:sz="4" w:space="0" w:color="auto"/>
            </w:tcBorders>
            <w:vAlign w:val="center"/>
          </w:tcPr>
          <w:p w14:paraId="3C0A1FB4" w14:textId="62B9426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Feminino</w:t>
            </w:r>
          </w:p>
        </w:tc>
        <w:tc>
          <w:tcPr>
            <w:tcW w:w="1083" w:type="dxa"/>
            <w:tcBorders>
              <w:top w:val="single" w:sz="4" w:space="0" w:color="auto"/>
              <w:bottom w:val="single" w:sz="4" w:space="0" w:color="auto"/>
            </w:tcBorders>
            <w:vAlign w:val="center"/>
          </w:tcPr>
          <w:p w14:paraId="6B6F1793" w14:textId="21C1B798"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Até 17 anos</w:t>
            </w:r>
          </w:p>
        </w:tc>
        <w:tc>
          <w:tcPr>
            <w:tcW w:w="1094" w:type="dxa"/>
            <w:tcBorders>
              <w:top w:val="single" w:sz="4" w:space="0" w:color="auto"/>
              <w:bottom w:val="single" w:sz="4" w:space="0" w:color="auto"/>
            </w:tcBorders>
            <w:vAlign w:val="center"/>
          </w:tcPr>
          <w:p w14:paraId="1FE864C8" w14:textId="2544354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18 e 24 anos</w:t>
            </w:r>
          </w:p>
        </w:tc>
        <w:tc>
          <w:tcPr>
            <w:tcW w:w="1094" w:type="dxa"/>
            <w:tcBorders>
              <w:top w:val="single" w:sz="4" w:space="0" w:color="auto"/>
              <w:bottom w:val="single" w:sz="4" w:space="0" w:color="auto"/>
            </w:tcBorders>
            <w:vAlign w:val="center"/>
          </w:tcPr>
          <w:p w14:paraId="316F023B" w14:textId="5689601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25 e 29 anos</w:t>
            </w:r>
          </w:p>
        </w:tc>
        <w:tc>
          <w:tcPr>
            <w:tcW w:w="1118" w:type="dxa"/>
            <w:tcBorders>
              <w:top w:val="single" w:sz="4" w:space="0" w:color="auto"/>
              <w:bottom w:val="single" w:sz="4" w:space="0" w:color="auto"/>
            </w:tcBorders>
            <w:vAlign w:val="center"/>
          </w:tcPr>
          <w:p w14:paraId="0AB56668" w14:textId="42908FFE"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Não-brancos</w:t>
            </w:r>
          </w:p>
        </w:tc>
        <w:tc>
          <w:tcPr>
            <w:tcW w:w="1336" w:type="dxa"/>
            <w:tcBorders>
              <w:top w:val="single" w:sz="4" w:space="0" w:color="auto"/>
              <w:bottom w:val="single" w:sz="4" w:space="0" w:color="auto"/>
            </w:tcBorders>
            <w:vAlign w:val="center"/>
          </w:tcPr>
          <w:p w14:paraId="6C265681" w14:textId="2523E3F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Deficientes</w:t>
            </w:r>
          </w:p>
        </w:tc>
        <w:tc>
          <w:tcPr>
            <w:tcW w:w="1114" w:type="dxa"/>
            <w:tcBorders>
              <w:top w:val="single" w:sz="4" w:space="0" w:color="auto"/>
              <w:bottom w:val="single" w:sz="4" w:space="0" w:color="auto"/>
            </w:tcBorders>
            <w:vAlign w:val="center"/>
          </w:tcPr>
          <w:p w14:paraId="15D191F2" w14:textId="304B7CD0"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Escola pública</w:t>
            </w:r>
          </w:p>
        </w:tc>
        <w:tc>
          <w:tcPr>
            <w:tcW w:w="1100" w:type="dxa"/>
            <w:tcBorders>
              <w:top w:val="single" w:sz="4" w:space="0" w:color="auto"/>
              <w:bottom w:val="single" w:sz="4" w:space="0" w:color="auto"/>
            </w:tcBorders>
            <w:vAlign w:val="center"/>
          </w:tcPr>
          <w:p w14:paraId="23D8A6CA" w14:textId="2AB59188"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Apoio social</w:t>
            </w:r>
          </w:p>
        </w:tc>
      </w:tr>
      <w:tr w:rsidR="002B3CE4" w:rsidRPr="002B3CE4" w14:paraId="6F12A369" w14:textId="77777777" w:rsidTr="00E94CB6">
        <w:tc>
          <w:tcPr>
            <w:tcW w:w="10194" w:type="dxa"/>
            <w:gridSpan w:val="9"/>
            <w:tcBorders>
              <w:top w:val="single" w:sz="4" w:space="0" w:color="auto"/>
              <w:bottom w:val="single" w:sz="4" w:space="0" w:color="auto"/>
            </w:tcBorders>
            <w:vAlign w:val="center"/>
          </w:tcPr>
          <w:p w14:paraId="2AF0B313" w14:textId="48726F5F" w:rsidR="00580B00" w:rsidRPr="002B3CE4" w:rsidRDefault="00605361"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Federal</w:t>
            </w:r>
          </w:p>
        </w:tc>
      </w:tr>
      <w:tr w:rsidR="002B3CE4" w:rsidRPr="002B3CE4" w14:paraId="2AAB37F0" w14:textId="77777777" w:rsidTr="00E94CB6">
        <w:tc>
          <w:tcPr>
            <w:tcW w:w="1065" w:type="dxa"/>
            <w:tcBorders>
              <w:top w:val="single" w:sz="4" w:space="0" w:color="auto"/>
            </w:tcBorders>
            <w:vAlign w:val="center"/>
          </w:tcPr>
          <w:p w14:paraId="3913E63C" w14:textId="0B27AE11"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SISU</w:t>
            </w:r>
          </w:p>
        </w:tc>
        <w:tc>
          <w:tcPr>
            <w:tcW w:w="1190" w:type="dxa"/>
            <w:tcBorders>
              <w:top w:val="single" w:sz="4" w:space="0" w:color="auto"/>
            </w:tcBorders>
            <w:vAlign w:val="center"/>
          </w:tcPr>
          <w:p w14:paraId="4BC9B31A"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-0,012***</w:t>
            </w:r>
          </w:p>
          <w:p w14:paraId="4B7465A3" w14:textId="2ACF3F91"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83" w:type="dxa"/>
            <w:tcBorders>
              <w:top w:val="single" w:sz="4" w:space="0" w:color="auto"/>
            </w:tcBorders>
            <w:vAlign w:val="center"/>
          </w:tcPr>
          <w:p w14:paraId="5521BE35"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4B6BEFE3" w14:textId="7B0E21EC"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094" w:type="dxa"/>
            <w:tcBorders>
              <w:top w:val="single" w:sz="4" w:space="0" w:color="auto"/>
            </w:tcBorders>
            <w:vAlign w:val="center"/>
          </w:tcPr>
          <w:p w14:paraId="4452632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0,016***</w:t>
            </w:r>
          </w:p>
          <w:p w14:paraId="06DEB0DC" w14:textId="657D51C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4" w:type="dxa"/>
            <w:tcBorders>
              <w:top w:val="single" w:sz="4" w:space="0" w:color="auto"/>
            </w:tcBorders>
            <w:vAlign w:val="center"/>
          </w:tcPr>
          <w:p w14:paraId="1C409D8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-0,011***</w:t>
            </w:r>
          </w:p>
          <w:p w14:paraId="28338FC9" w14:textId="74289D61"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18" w:type="dxa"/>
            <w:tcBorders>
              <w:top w:val="single" w:sz="4" w:space="0" w:color="auto"/>
            </w:tcBorders>
            <w:vAlign w:val="center"/>
          </w:tcPr>
          <w:p w14:paraId="4912D95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0,148***</w:t>
            </w:r>
          </w:p>
          <w:p w14:paraId="5D1FDDC5" w14:textId="0E9939CC"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336" w:type="dxa"/>
            <w:tcBorders>
              <w:top w:val="single" w:sz="4" w:space="0" w:color="auto"/>
            </w:tcBorders>
            <w:vAlign w:val="center"/>
          </w:tcPr>
          <w:p w14:paraId="01A476E4"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2A8BC0E9" w14:textId="545BCAD2"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4" w:type="dxa"/>
            <w:tcBorders>
              <w:top w:val="single" w:sz="4" w:space="0" w:color="auto"/>
            </w:tcBorders>
            <w:vAlign w:val="center"/>
          </w:tcPr>
          <w:p w14:paraId="18A61D90"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0,271***</w:t>
            </w:r>
          </w:p>
          <w:p w14:paraId="4E74652A" w14:textId="61FC46F9"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100" w:type="dxa"/>
            <w:tcBorders>
              <w:top w:val="single" w:sz="4" w:space="0" w:color="auto"/>
            </w:tcBorders>
            <w:vAlign w:val="center"/>
          </w:tcPr>
          <w:p w14:paraId="52A84BA1" w14:textId="7777777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-0,005**</w:t>
            </w:r>
          </w:p>
          <w:p w14:paraId="6259D0C6" w14:textId="4951A6F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r>
      <w:tr w:rsidR="002B3CE4" w:rsidRPr="002B3CE4" w14:paraId="55E7C270" w14:textId="77777777" w:rsidTr="00E94CB6">
        <w:tc>
          <w:tcPr>
            <w:tcW w:w="1065" w:type="dxa"/>
            <w:tcBorders>
              <w:bottom w:val="single" w:sz="4" w:space="0" w:color="auto"/>
            </w:tcBorders>
            <w:vAlign w:val="center"/>
          </w:tcPr>
          <w:p w14:paraId="058DBD45" w14:textId="0C4D6FD0"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90" w:type="dxa"/>
            <w:tcBorders>
              <w:bottom w:val="single" w:sz="4" w:space="0" w:color="auto"/>
            </w:tcBorders>
            <w:vAlign w:val="center"/>
          </w:tcPr>
          <w:p w14:paraId="29A2B3B2" w14:textId="2A012E00"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83" w:type="dxa"/>
            <w:tcBorders>
              <w:bottom w:val="single" w:sz="4" w:space="0" w:color="auto"/>
            </w:tcBorders>
          </w:tcPr>
          <w:p w14:paraId="61D46CE8" w14:textId="6A6F2B2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94" w:type="dxa"/>
            <w:tcBorders>
              <w:bottom w:val="single" w:sz="4" w:space="0" w:color="auto"/>
            </w:tcBorders>
          </w:tcPr>
          <w:p w14:paraId="2D62F7CB" w14:textId="45D858AE"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94" w:type="dxa"/>
            <w:tcBorders>
              <w:bottom w:val="single" w:sz="4" w:space="0" w:color="auto"/>
            </w:tcBorders>
          </w:tcPr>
          <w:p w14:paraId="48C8F5B8" w14:textId="17CEE44E"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18" w:type="dxa"/>
            <w:tcBorders>
              <w:bottom w:val="single" w:sz="4" w:space="0" w:color="auto"/>
            </w:tcBorders>
          </w:tcPr>
          <w:p w14:paraId="60877EEA" w14:textId="771936AF"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336" w:type="dxa"/>
            <w:tcBorders>
              <w:bottom w:val="single" w:sz="4" w:space="0" w:color="auto"/>
            </w:tcBorders>
          </w:tcPr>
          <w:p w14:paraId="491CC680" w14:textId="1D53DA2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14" w:type="dxa"/>
            <w:tcBorders>
              <w:bottom w:val="single" w:sz="4" w:space="0" w:color="auto"/>
            </w:tcBorders>
          </w:tcPr>
          <w:p w14:paraId="6FF80120" w14:textId="34E5BAE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00" w:type="dxa"/>
            <w:tcBorders>
              <w:bottom w:val="single" w:sz="4" w:space="0" w:color="auto"/>
            </w:tcBorders>
          </w:tcPr>
          <w:p w14:paraId="185026A8" w14:textId="6C3FFF7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r>
      <w:tr w:rsidR="002B3CE4" w:rsidRPr="002B3CE4" w14:paraId="49DC9FA9" w14:textId="77777777" w:rsidTr="00E94CB6">
        <w:tc>
          <w:tcPr>
            <w:tcW w:w="10194" w:type="dxa"/>
            <w:gridSpan w:val="9"/>
            <w:tcBorders>
              <w:top w:val="single" w:sz="4" w:space="0" w:color="auto"/>
              <w:bottom w:val="single" w:sz="4" w:space="0" w:color="auto"/>
            </w:tcBorders>
            <w:vAlign w:val="center"/>
          </w:tcPr>
          <w:p w14:paraId="455430B0" w14:textId="45C88E04" w:rsidR="00580B00" w:rsidRPr="002B3CE4" w:rsidRDefault="00605361"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Estadual</w:t>
            </w:r>
          </w:p>
        </w:tc>
      </w:tr>
      <w:tr w:rsidR="002B3CE4" w:rsidRPr="002B3CE4" w14:paraId="0701BA00" w14:textId="77777777" w:rsidTr="00F36DC0">
        <w:tc>
          <w:tcPr>
            <w:tcW w:w="1065" w:type="dxa"/>
            <w:tcBorders>
              <w:top w:val="single" w:sz="4" w:space="0" w:color="auto"/>
            </w:tcBorders>
            <w:vAlign w:val="center"/>
          </w:tcPr>
          <w:p w14:paraId="2FE5FA6D" w14:textId="681D34E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SISU</w:t>
            </w:r>
          </w:p>
        </w:tc>
        <w:tc>
          <w:tcPr>
            <w:tcW w:w="1190" w:type="dxa"/>
            <w:tcBorders>
              <w:top w:val="single" w:sz="4" w:space="0" w:color="auto"/>
            </w:tcBorders>
            <w:vAlign w:val="center"/>
          </w:tcPr>
          <w:p w14:paraId="2B777258"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-0,010***</w:t>
            </w:r>
          </w:p>
          <w:p w14:paraId="24C4EDE2" w14:textId="721DCB4B"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83" w:type="dxa"/>
            <w:tcBorders>
              <w:top w:val="single" w:sz="4" w:space="0" w:color="auto"/>
            </w:tcBorders>
            <w:vAlign w:val="center"/>
          </w:tcPr>
          <w:p w14:paraId="43E1BA86"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1E6B91D" w14:textId="618CF3E8"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4" w:type="dxa"/>
            <w:tcBorders>
              <w:top w:val="single" w:sz="4" w:space="0" w:color="auto"/>
            </w:tcBorders>
            <w:vAlign w:val="center"/>
          </w:tcPr>
          <w:p w14:paraId="34D07AFA"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0,029***</w:t>
            </w:r>
          </w:p>
          <w:p w14:paraId="7B586858" w14:textId="7C46E62D"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94" w:type="dxa"/>
            <w:tcBorders>
              <w:top w:val="single" w:sz="4" w:space="0" w:color="auto"/>
            </w:tcBorders>
            <w:vAlign w:val="center"/>
          </w:tcPr>
          <w:p w14:paraId="6253F01F"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-0,016***</w:t>
            </w:r>
          </w:p>
          <w:p w14:paraId="09A7FDDF" w14:textId="23114EC3"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18" w:type="dxa"/>
            <w:tcBorders>
              <w:top w:val="single" w:sz="4" w:space="0" w:color="auto"/>
            </w:tcBorders>
            <w:vAlign w:val="center"/>
          </w:tcPr>
          <w:p w14:paraId="411637C1"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0,172***</w:t>
            </w:r>
          </w:p>
          <w:p w14:paraId="0CC2F7E8" w14:textId="29D728BA"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tc>
        <w:tc>
          <w:tcPr>
            <w:tcW w:w="1336" w:type="dxa"/>
            <w:tcBorders>
              <w:top w:val="single" w:sz="4" w:space="0" w:color="auto"/>
            </w:tcBorders>
            <w:vAlign w:val="center"/>
          </w:tcPr>
          <w:p w14:paraId="4CC2DC6B"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p w14:paraId="2EAD32FC" w14:textId="13261CAA"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4" w:type="dxa"/>
            <w:tcBorders>
              <w:top w:val="single" w:sz="4" w:space="0" w:color="auto"/>
            </w:tcBorders>
            <w:vAlign w:val="center"/>
          </w:tcPr>
          <w:p w14:paraId="3172D7B7"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0,181***</w:t>
            </w:r>
          </w:p>
          <w:p w14:paraId="4589ADC3" w14:textId="51277E66"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(0,005)</w:t>
            </w:r>
          </w:p>
        </w:tc>
        <w:tc>
          <w:tcPr>
            <w:tcW w:w="1100" w:type="dxa"/>
            <w:tcBorders>
              <w:top w:val="single" w:sz="4" w:space="0" w:color="auto"/>
            </w:tcBorders>
            <w:vAlign w:val="center"/>
          </w:tcPr>
          <w:p w14:paraId="40069076"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0,060***</w:t>
            </w:r>
          </w:p>
          <w:p w14:paraId="4DDBDEDE" w14:textId="6E0123A5"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r>
      <w:tr w:rsidR="002B3CE4" w:rsidRPr="002B3CE4" w14:paraId="7F02DC3E" w14:textId="77777777" w:rsidTr="000C254B">
        <w:tc>
          <w:tcPr>
            <w:tcW w:w="1065" w:type="dxa"/>
            <w:tcBorders>
              <w:bottom w:val="single" w:sz="4" w:space="0" w:color="auto"/>
            </w:tcBorders>
            <w:vAlign w:val="center"/>
          </w:tcPr>
          <w:p w14:paraId="6849532F" w14:textId="4383F30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90" w:type="dxa"/>
            <w:tcBorders>
              <w:bottom w:val="single" w:sz="4" w:space="0" w:color="auto"/>
            </w:tcBorders>
            <w:vAlign w:val="center"/>
          </w:tcPr>
          <w:p w14:paraId="60093353" w14:textId="2D81B4C7"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83" w:type="dxa"/>
            <w:tcBorders>
              <w:bottom w:val="single" w:sz="4" w:space="0" w:color="auto"/>
            </w:tcBorders>
            <w:vAlign w:val="center"/>
          </w:tcPr>
          <w:p w14:paraId="5C02DDA7" w14:textId="03EA0DE3"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94" w:type="dxa"/>
            <w:tcBorders>
              <w:bottom w:val="single" w:sz="4" w:space="0" w:color="auto"/>
            </w:tcBorders>
            <w:vAlign w:val="center"/>
          </w:tcPr>
          <w:p w14:paraId="74FE3C16" w14:textId="3B59A755"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94" w:type="dxa"/>
            <w:tcBorders>
              <w:bottom w:val="single" w:sz="4" w:space="0" w:color="auto"/>
            </w:tcBorders>
            <w:vAlign w:val="center"/>
          </w:tcPr>
          <w:p w14:paraId="585411D3" w14:textId="63940947"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18" w:type="dxa"/>
            <w:tcBorders>
              <w:bottom w:val="single" w:sz="4" w:space="0" w:color="auto"/>
            </w:tcBorders>
            <w:vAlign w:val="center"/>
          </w:tcPr>
          <w:p w14:paraId="2C3CB2D5" w14:textId="26665EE8"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336" w:type="dxa"/>
            <w:tcBorders>
              <w:bottom w:val="single" w:sz="4" w:space="0" w:color="auto"/>
            </w:tcBorders>
            <w:vAlign w:val="center"/>
          </w:tcPr>
          <w:p w14:paraId="2FA54D6D" w14:textId="17C6591C"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14" w:type="dxa"/>
            <w:tcBorders>
              <w:bottom w:val="single" w:sz="4" w:space="0" w:color="auto"/>
            </w:tcBorders>
            <w:vAlign w:val="center"/>
          </w:tcPr>
          <w:p w14:paraId="73982357" w14:textId="7D1D0803"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00" w:type="dxa"/>
            <w:tcBorders>
              <w:bottom w:val="single" w:sz="4" w:space="0" w:color="auto"/>
            </w:tcBorders>
            <w:vAlign w:val="center"/>
          </w:tcPr>
          <w:p w14:paraId="2E90AB28" w14:textId="5C854F08"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r>
      <w:tr w:rsidR="002B3CE4" w:rsidRPr="002B3CE4" w14:paraId="7B03C80E" w14:textId="77777777" w:rsidTr="000C254B">
        <w:tc>
          <w:tcPr>
            <w:tcW w:w="1065" w:type="dxa"/>
            <w:tcBorders>
              <w:top w:val="single" w:sz="4" w:space="0" w:color="auto"/>
            </w:tcBorders>
            <w:vAlign w:val="center"/>
          </w:tcPr>
          <w:p w14:paraId="6111627A" w14:textId="47C8F371"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EF Curso</w:t>
            </w:r>
          </w:p>
        </w:tc>
        <w:tc>
          <w:tcPr>
            <w:tcW w:w="1190" w:type="dxa"/>
            <w:tcBorders>
              <w:top w:val="single" w:sz="4" w:space="0" w:color="auto"/>
            </w:tcBorders>
            <w:vAlign w:val="center"/>
          </w:tcPr>
          <w:p w14:paraId="72FBD6E8" w14:textId="15B29299"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tcBorders>
              <w:top w:val="single" w:sz="4" w:space="0" w:color="auto"/>
            </w:tcBorders>
            <w:vAlign w:val="center"/>
          </w:tcPr>
          <w:p w14:paraId="42707466" w14:textId="7D686B6F"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top w:val="single" w:sz="4" w:space="0" w:color="auto"/>
            </w:tcBorders>
            <w:vAlign w:val="center"/>
          </w:tcPr>
          <w:p w14:paraId="6F2E391B" w14:textId="20087CCE"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top w:val="single" w:sz="4" w:space="0" w:color="auto"/>
            </w:tcBorders>
            <w:vAlign w:val="center"/>
          </w:tcPr>
          <w:p w14:paraId="5B51A8A8" w14:textId="254022C2"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tcBorders>
              <w:top w:val="single" w:sz="4" w:space="0" w:color="auto"/>
            </w:tcBorders>
            <w:vAlign w:val="center"/>
          </w:tcPr>
          <w:p w14:paraId="66C02BCA" w14:textId="63538796"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tcBorders>
              <w:top w:val="single" w:sz="4" w:space="0" w:color="auto"/>
            </w:tcBorders>
            <w:vAlign w:val="center"/>
          </w:tcPr>
          <w:p w14:paraId="755CE0C3" w14:textId="77A8B694"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tcBorders>
              <w:top w:val="single" w:sz="4" w:space="0" w:color="auto"/>
            </w:tcBorders>
            <w:vAlign w:val="center"/>
          </w:tcPr>
          <w:p w14:paraId="072786C3" w14:textId="0D5EE4D9"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tcBorders>
              <w:top w:val="single" w:sz="4" w:space="0" w:color="auto"/>
            </w:tcBorders>
            <w:vAlign w:val="center"/>
          </w:tcPr>
          <w:p w14:paraId="1269AC4D" w14:textId="078DE29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3C0732A1" w14:textId="77777777" w:rsidTr="00E94CB6">
        <w:tc>
          <w:tcPr>
            <w:tcW w:w="1065" w:type="dxa"/>
            <w:vAlign w:val="center"/>
          </w:tcPr>
          <w:p w14:paraId="5F83D167" w14:textId="5A7B835F"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Ano</w:t>
            </w:r>
          </w:p>
        </w:tc>
        <w:tc>
          <w:tcPr>
            <w:tcW w:w="1190" w:type="dxa"/>
            <w:vAlign w:val="center"/>
          </w:tcPr>
          <w:p w14:paraId="5F055593" w14:textId="4F6BB01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vAlign w:val="center"/>
          </w:tcPr>
          <w:p w14:paraId="6AB0DD97" w14:textId="7150829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vAlign w:val="center"/>
          </w:tcPr>
          <w:p w14:paraId="1E31C6FE" w14:textId="38AE687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vAlign w:val="center"/>
          </w:tcPr>
          <w:p w14:paraId="76ABCFA4" w14:textId="15EB85DD"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vAlign w:val="center"/>
          </w:tcPr>
          <w:p w14:paraId="3849D0D2" w14:textId="077B2BD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vAlign w:val="center"/>
          </w:tcPr>
          <w:p w14:paraId="02DCE714" w14:textId="1B4D34D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vAlign w:val="center"/>
          </w:tcPr>
          <w:p w14:paraId="6F99951F" w14:textId="7BF1DBB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vAlign w:val="center"/>
          </w:tcPr>
          <w:p w14:paraId="71FAC291" w14:textId="088829F2"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1FF43601" w14:textId="77777777" w:rsidTr="00E94CB6">
        <w:tc>
          <w:tcPr>
            <w:tcW w:w="1065" w:type="dxa"/>
            <w:tcBorders>
              <w:bottom w:val="single" w:sz="4" w:space="0" w:color="auto"/>
            </w:tcBorders>
            <w:vAlign w:val="center"/>
          </w:tcPr>
          <w:p w14:paraId="5B1EC93B" w14:textId="03301FC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EF Estado</w:t>
            </w:r>
          </w:p>
        </w:tc>
        <w:tc>
          <w:tcPr>
            <w:tcW w:w="1190" w:type="dxa"/>
            <w:tcBorders>
              <w:bottom w:val="single" w:sz="4" w:space="0" w:color="auto"/>
            </w:tcBorders>
            <w:vAlign w:val="center"/>
          </w:tcPr>
          <w:p w14:paraId="471AB7EC" w14:textId="7EAEBA5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tcBorders>
              <w:bottom w:val="single" w:sz="4" w:space="0" w:color="auto"/>
            </w:tcBorders>
            <w:vAlign w:val="center"/>
          </w:tcPr>
          <w:p w14:paraId="670EAA41" w14:textId="29EE705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bottom w:val="single" w:sz="4" w:space="0" w:color="auto"/>
            </w:tcBorders>
            <w:vAlign w:val="center"/>
          </w:tcPr>
          <w:p w14:paraId="38A6716E" w14:textId="00A8B77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bottom w:val="single" w:sz="4" w:space="0" w:color="auto"/>
            </w:tcBorders>
            <w:vAlign w:val="center"/>
          </w:tcPr>
          <w:p w14:paraId="645A5F6D" w14:textId="2882363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tcBorders>
              <w:bottom w:val="single" w:sz="4" w:space="0" w:color="auto"/>
            </w:tcBorders>
            <w:vAlign w:val="center"/>
          </w:tcPr>
          <w:p w14:paraId="7A0BC9F6" w14:textId="16856D7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tcBorders>
              <w:bottom w:val="single" w:sz="4" w:space="0" w:color="auto"/>
            </w:tcBorders>
            <w:vAlign w:val="center"/>
          </w:tcPr>
          <w:p w14:paraId="314FDBC1" w14:textId="1E7156D6"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tcBorders>
              <w:bottom w:val="single" w:sz="4" w:space="0" w:color="auto"/>
            </w:tcBorders>
            <w:vAlign w:val="center"/>
          </w:tcPr>
          <w:p w14:paraId="5FAE387A" w14:textId="0C7E18AD"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tcBorders>
              <w:bottom w:val="single" w:sz="4" w:space="0" w:color="auto"/>
            </w:tcBorders>
            <w:vAlign w:val="center"/>
          </w:tcPr>
          <w:p w14:paraId="39B99775" w14:textId="693AF414" w:rsidR="00ED234C" w:rsidRPr="002B3CE4" w:rsidRDefault="00ED234C" w:rsidP="00ED234C">
            <w:pPr>
              <w:keepNext/>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bl>
    <w:p w14:paraId="0A12BF51" w14:textId="77777777" w:rsidR="00D74A6D" w:rsidRPr="002B3CE4" w:rsidRDefault="00D960E7" w:rsidP="002B77D0">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{"citationID":"7HgesmLi","properties":{"formattedCitation":"(INEP,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351D4AC6" w14:textId="0C4234CF" w:rsidR="00580B00" w:rsidRPr="002B3CE4" w:rsidRDefault="00D960E7" w:rsidP="00D74A6D">
      <w:pPr>
        <w:pStyle w:val="Legenda"/>
      </w:pPr>
      <w:r w:rsidRPr="002B3CE4">
        <w:t>Nota: *** p &lt; 0,001; ** p &lt; 0,01; * p &lt; 0,05; . p &lt; 0,1. Os valores estão dispostos da seguinte forma: média (desvio-padrão).</w:t>
      </w:r>
    </w:p>
    <w:p w14:paraId="7B5D82C4" w14:textId="77777777" w:rsidR="002B77D0" w:rsidRPr="002B3CE4" w:rsidRDefault="002B77D0" w:rsidP="002B77D0">
      <w:pPr>
        <w:rPr>
          <w:color w:val="000000" w:themeColor="text1"/>
        </w:rPr>
      </w:pPr>
    </w:p>
    <w:p w14:paraId="27E03271" w14:textId="4AEE100F" w:rsidR="002B77D0" w:rsidRPr="002B3CE4" w:rsidRDefault="002B77D0" w:rsidP="002B77D0">
      <w:pPr>
        <w:rPr>
          <w:color w:val="000000" w:themeColor="text1"/>
        </w:rPr>
      </w:pPr>
      <w:r w:rsidRPr="002B3CE4">
        <w:rPr>
          <w:color w:val="000000" w:themeColor="text1"/>
        </w:rPr>
        <w:t xml:space="preserve">A </w:t>
      </w:r>
      <w:r w:rsidR="003729E1" w:rsidRPr="002B3CE4">
        <w:rPr>
          <w:color w:val="000000" w:themeColor="text1"/>
        </w:rPr>
        <w:fldChar w:fldCharType="begin"/>
      </w:r>
      <w:r w:rsidR="003729E1" w:rsidRPr="002B3CE4">
        <w:rPr>
          <w:color w:val="000000" w:themeColor="text1"/>
        </w:rPr>
        <w:instrText xml:space="preserve"> REF _Ref164374695 \h </w:instrText>
      </w:r>
      <w:r w:rsidR="003729E1" w:rsidRPr="002B3CE4">
        <w:rPr>
          <w:color w:val="000000" w:themeColor="text1"/>
        </w:rPr>
      </w:r>
      <w:r w:rsidR="003729E1"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8</w:t>
      </w:r>
      <w:r w:rsidR="003729E1" w:rsidRPr="002B3CE4">
        <w:rPr>
          <w:color w:val="000000" w:themeColor="text1"/>
        </w:rPr>
        <w:fldChar w:fldCharType="end"/>
      </w:r>
      <w:r w:rsidRPr="002B3CE4">
        <w:rPr>
          <w:color w:val="000000" w:themeColor="text1"/>
        </w:rPr>
        <w:t xml:space="preserve"> analisa os efeitos heterogêneos entre os cursos com base na localização da</w:t>
      </w:r>
      <w:r w:rsidR="00424D68" w:rsidRPr="002B3CE4">
        <w:rPr>
          <w:color w:val="000000" w:themeColor="text1"/>
        </w:rPr>
        <w:t xml:space="preserve">s instituições de ensino superior </w:t>
      </w:r>
      <w:r w:rsidRPr="002B3CE4">
        <w:rPr>
          <w:color w:val="000000" w:themeColor="text1"/>
        </w:rPr>
        <w:t xml:space="preserve">pelas regiões brasileiras – Norte, Nordeste, Sudeste, Sul e Centro-Oeste. </w:t>
      </w:r>
      <w:r w:rsidR="00B15CFE" w:rsidRPr="002B3CE4">
        <w:rPr>
          <w:color w:val="000000" w:themeColor="text1"/>
        </w:rPr>
        <w:t>A coluna (1) indica que, com o SISU, a proporção de estudantes do sexo feminino diminuiu em todas as regiões brasileiras, sendo que a maior dedução ocorreu na região Norte. As colunas (2) e (4) apresentam uma diminuição na porção de estudantes com idades até 17 anos e entre 25 e 29 anos, nessa ordem, em todas as regiões brasileiras, ao passo que a coluna (3) mostra um aumento na parcela de estudantes com idade intermediária, entre 18 e 24 anos, nas cinco regiões do Brasil. A coluna (5) apresenta um aumento de alunos ingressantes não-brancos em todo o Brasil, especialmente nas regiões Norte e Nordeste. A coluna (6) revela que houve um aumento suave na porção de estudantes que apresentam algum grau de deficiência ou superdotação em todo o país. A coluna (7) mostra um aumento de estudantes que concluíram o ensino médio em escola pública nas cinco regiões brasileiras. Por fim, a coluna (8) apresenta um aumento de alunos que recebem algum apoio social nas Instituições de Ensino Superior situadas nas regiões Norte, assim como nas regiões Nordeste, Sudeste e Centro-Oeste.</w:t>
      </w:r>
    </w:p>
    <w:p w14:paraId="15BC294E" w14:textId="77777777" w:rsidR="00955430" w:rsidRPr="002B3CE4" w:rsidRDefault="00955430" w:rsidP="00893E02">
      <w:pPr>
        <w:ind w:firstLine="0"/>
        <w:rPr>
          <w:color w:val="000000" w:themeColor="text1"/>
        </w:rPr>
      </w:pPr>
    </w:p>
    <w:p w14:paraId="7688C02A" w14:textId="329DF931" w:rsidR="00C453DC" w:rsidRPr="002B3CE4" w:rsidRDefault="00C453DC" w:rsidP="00C453DC">
      <w:pPr>
        <w:pStyle w:val="SemEspaamento"/>
        <w:rPr>
          <w:color w:val="000000" w:themeColor="text1"/>
        </w:rPr>
      </w:pPr>
      <w:bookmarkStart w:id="97" w:name="_Ref164374695"/>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8</w:t>
      </w:r>
      <w:r w:rsidRPr="002B3CE4">
        <w:rPr>
          <w:color w:val="000000" w:themeColor="text1"/>
        </w:rPr>
        <w:fldChar w:fldCharType="end"/>
      </w:r>
      <w:bookmarkEnd w:id="97"/>
      <w:r w:rsidRPr="002B3CE4">
        <w:rPr>
          <w:color w:val="000000" w:themeColor="text1"/>
        </w:rPr>
        <w:t xml:space="preserve"> – Efeitos heterogêneos do SISU por regiões brasileiras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1131"/>
        <w:gridCol w:w="1122"/>
        <w:gridCol w:w="1125"/>
        <w:gridCol w:w="1125"/>
        <w:gridCol w:w="1129"/>
        <w:gridCol w:w="1196"/>
        <w:gridCol w:w="1128"/>
        <w:gridCol w:w="1125"/>
      </w:tblGrid>
      <w:tr w:rsidR="002B3CE4" w:rsidRPr="002B3CE4" w14:paraId="14B76AA1" w14:textId="77777777" w:rsidTr="007177D4">
        <w:trPr>
          <w:jc w:val="center"/>
        </w:trPr>
        <w:tc>
          <w:tcPr>
            <w:tcW w:w="1113" w:type="dxa"/>
            <w:tcBorders>
              <w:top w:val="single" w:sz="4" w:space="0" w:color="auto"/>
              <w:bottom w:val="single" w:sz="4" w:space="0" w:color="auto"/>
            </w:tcBorders>
            <w:vAlign w:val="center"/>
          </w:tcPr>
          <w:p w14:paraId="275AECBB" w14:textId="77777777" w:rsidR="00955430" w:rsidRPr="002B3CE4" w:rsidRDefault="00955430" w:rsidP="007177D4">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66388B36" w14:textId="1D7A67F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1122" w:type="dxa"/>
            <w:tcBorders>
              <w:top w:val="single" w:sz="4" w:space="0" w:color="auto"/>
              <w:bottom w:val="single" w:sz="4" w:space="0" w:color="auto"/>
            </w:tcBorders>
            <w:vAlign w:val="center"/>
          </w:tcPr>
          <w:p w14:paraId="2241892F" w14:textId="40AF7D10"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1125" w:type="dxa"/>
            <w:tcBorders>
              <w:top w:val="single" w:sz="4" w:space="0" w:color="auto"/>
              <w:bottom w:val="single" w:sz="4" w:space="0" w:color="auto"/>
            </w:tcBorders>
            <w:vAlign w:val="center"/>
          </w:tcPr>
          <w:p w14:paraId="47389F80" w14:textId="1326BF83"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1125" w:type="dxa"/>
            <w:tcBorders>
              <w:top w:val="single" w:sz="4" w:space="0" w:color="auto"/>
              <w:bottom w:val="single" w:sz="4" w:space="0" w:color="auto"/>
            </w:tcBorders>
            <w:vAlign w:val="center"/>
          </w:tcPr>
          <w:p w14:paraId="624BB9A7" w14:textId="1E3DB8C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(4)</w:t>
            </w:r>
          </w:p>
        </w:tc>
        <w:tc>
          <w:tcPr>
            <w:tcW w:w="1129" w:type="dxa"/>
            <w:tcBorders>
              <w:top w:val="single" w:sz="4" w:space="0" w:color="auto"/>
              <w:bottom w:val="single" w:sz="4" w:space="0" w:color="auto"/>
            </w:tcBorders>
            <w:vAlign w:val="center"/>
          </w:tcPr>
          <w:p w14:paraId="0E1E38CD" w14:textId="60F5181A"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(5)</w:t>
            </w:r>
          </w:p>
        </w:tc>
        <w:tc>
          <w:tcPr>
            <w:tcW w:w="1196" w:type="dxa"/>
            <w:tcBorders>
              <w:top w:val="single" w:sz="4" w:space="0" w:color="auto"/>
              <w:bottom w:val="single" w:sz="4" w:space="0" w:color="auto"/>
            </w:tcBorders>
            <w:vAlign w:val="center"/>
          </w:tcPr>
          <w:p w14:paraId="3875D0FD" w14:textId="3F341A31"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(6)</w:t>
            </w:r>
          </w:p>
        </w:tc>
        <w:tc>
          <w:tcPr>
            <w:tcW w:w="1128" w:type="dxa"/>
            <w:tcBorders>
              <w:top w:val="single" w:sz="4" w:space="0" w:color="auto"/>
              <w:bottom w:val="single" w:sz="4" w:space="0" w:color="auto"/>
            </w:tcBorders>
            <w:vAlign w:val="center"/>
          </w:tcPr>
          <w:p w14:paraId="1ADF3C73" w14:textId="5863FF96"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(7)</w:t>
            </w:r>
          </w:p>
        </w:tc>
        <w:tc>
          <w:tcPr>
            <w:tcW w:w="1125" w:type="dxa"/>
            <w:tcBorders>
              <w:top w:val="single" w:sz="4" w:space="0" w:color="auto"/>
              <w:bottom w:val="single" w:sz="4" w:space="0" w:color="auto"/>
            </w:tcBorders>
            <w:vAlign w:val="center"/>
          </w:tcPr>
          <w:p w14:paraId="011EC6A5" w14:textId="52466155"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(8)</w:t>
            </w:r>
          </w:p>
        </w:tc>
      </w:tr>
      <w:tr w:rsidR="002B3CE4" w:rsidRPr="002B3CE4" w14:paraId="43198F66" w14:textId="77777777" w:rsidTr="007177D4">
        <w:trPr>
          <w:jc w:val="center"/>
        </w:trPr>
        <w:tc>
          <w:tcPr>
            <w:tcW w:w="1113" w:type="dxa"/>
            <w:tcBorders>
              <w:top w:val="single" w:sz="4" w:space="0" w:color="auto"/>
              <w:bottom w:val="single" w:sz="4" w:space="0" w:color="auto"/>
            </w:tcBorders>
            <w:vAlign w:val="center"/>
          </w:tcPr>
          <w:p w14:paraId="5B826F4A" w14:textId="77777777" w:rsidR="00955430" w:rsidRPr="002B3CE4" w:rsidRDefault="00955430" w:rsidP="007177D4">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35F45631" w14:textId="26773C33"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1122" w:type="dxa"/>
            <w:tcBorders>
              <w:top w:val="single" w:sz="4" w:space="0" w:color="auto"/>
              <w:bottom w:val="single" w:sz="4" w:space="0" w:color="auto"/>
            </w:tcBorders>
            <w:vAlign w:val="center"/>
          </w:tcPr>
          <w:p w14:paraId="799B7209" w14:textId="3A0C2359"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1125" w:type="dxa"/>
            <w:tcBorders>
              <w:top w:val="single" w:sz="4" w:space="0" w:color="auto"/>
              <w:bottom w:val="single" w:sz="4" w:space="0" w:color="auto"/>
            </w:tcBorders>
            <w:vAlign w:val="center"/>
          </w:tcPr>
          <w:p w14:paraId="5B72B41C" w14:textId="10930EFC"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1125" w:type="dxa"/>
            <w:tcBorders>
              <w:top w:val="single" w:sz="4" w:space="0" w:color="auto"/>
              <w:bottom w:val="single" w:sz="4" w:space="0" w:color="auto"/>
            </w:tcBorders>
            <w:vAlign w:val="center"/>
          </w:tcPr>
          <w:p w14:paraId="5A748524" w14:textId="79EA0FCE"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1129" w:type="dxa"/>
            <w:tcBorders>
              <w:top w:val="single" w:sz="4" w:space="0" w:color="auto"/>
              <w:bottom w:val="single" w:sz="4" w:space="0" w:color="auto"/>
            </w:tcBorders>
            <w:vAlign w:val="center"/>
          </w:tcPr>
          <w:p w14:paraId="4324904B" w14:textId="3C6341AE"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196" w:type="dxa"/>
            <w:tcBorders>
              <w:top w:val="single" w:sz="4" w:space="0" w:color="auto"/>
              <w:bottom w:val="single" w:sz="4" w:space="0" w:color="auto"/>
            </w:tcBorders>
            <w:vAlign w:val="center"/>
          </w:tcPr>
          <w:p w14:paraId="6CC05B65" w14:textId="70A2EBB8"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1128" w:type="dxa"/>
            <w:tcBorders>
              <w:top w:val="single" w:sz="4" w:space="0" w:color="auto"/>
              <w:bottom w:val="single" w:sz="4" w:space="0" w:color="auto"/>
            </w:tcBorders>
            <w:vAlign w:val="center"/>
          </w:tcPr>
          <w:p w14:paraId="2A7F1CD7" w14:textId="03756EFA"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1125" w:type="dxa"/>
            <w:tcBorders>
              <w:top w:val="single" w:sz="4" w:space="0" w:color="auto"/>
              <w:bottom w:val="single" w:sz="4" w:space="0" w:color="auto"/>
            </w:tcBorders>
            <w:vAlign w:val="center"/>
          </w:tcPr>
          <w:p w14:paraId="69823434" w14:textId="5424FD8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Apoio social</w:t>
            </w:r>
          </w:p>
        </w:tc>
      </w:tr>
      <w:tr w:rsidR="002B3CE4" w:rsidRPr="002B3CE4" w14:paraId="2268A974" w14:textId="77777777" w:rsidTr="007177D4">
        <w:trPr>
          <w:jc w:val="center"/>
        </w:trPr>
        <w:tc>
          <w:tcPr>
            <w:tcW w:w="10194" w:type="dxa"/>
            <w:gridSpan w:val="9"/>
            <w:tcBorders>
              <w:top w:val="single" w:sz="4" w:space="0" w:color="auto"/>
              <w:bottom w:val="single" w:sz="4" w:space="0" w:color="auto"/>
            </w:tcBorders>
            <w:vAlign w:val="center"/>
          </w:tcPr>
          <w:p w14:paraId="24C48680" w14:textId="46E98D3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Norte</w:t>
            </w:r>
          </w:p>
        </w:tc>
      </w:tr>
      <w:tr w:rsidR="002B3CE4" w:rsidRPr="002B3CE4" w14:paraId="337F8943" w14:textId="77777777" w:rsidTr="007177D4">
        <w:trPr>
          <w:jc w:val="center"/>
        </w:trPr>
        <w:tc>
          <w:tcPr>
            <w:tcW w:w="1113" w:type="dxa"/>
            <w:tcBorders>
              <w:top w:val="single" w:sz="4" w:space="0" w:color="auto"/>
            </w:tcBorders>
            <w:vAlign w:val="center"/>
          </w:tcPr>
          <w:p w14:paraId="24398F86" w14:textId="3A48D1E0"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3D78ED4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-0,021***</w:t>
            </w:r>
          </w:p>
          <w:p w14:paraId="4F43CCFD" w14:textId="7CF7093B"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22" w:type="dxa"/>
            <w:tcBorders>
              <w:top w:val="single" w:sz="4" w:space="0" w:color="auto"/>
            </w:tcBorders>
            <w:vAlign w:val="center"/>
          </w:tcPr>
          <w:p w14:paraId="22737C07"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0,002</w:t>
            </w:r>
          </w:p>
          <w:p w14:paraId="771BE06C" w14:textId="54464FB3"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41793086"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0,030***</w:t>
            </w:r>
          </w:p>
          <w:p w14:paraId="037D7943" w14:textId="75427D74"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5AEFC47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-0,012***</w:t>
            </w:r>
          </w:p>
          <w:p w14:paraId="7FA1B3B6" w14:textId="39EF39F5"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4591F82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0,191***</w:t>
            </w:r>
          </w:p>
          <w:p w14:paraId="79784C0B" w14:textId="71C05BA9"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(0,008)</w:t>
            </w:r>
          </w:p>
        </w:tc>
        <w:tc>
          <w:tcPr>
            <w:tcW w:w="1196" w:type="dxa"/>
            <w:tcBorders>
              <w:top w:val="single" w:sz="4" w:space="0" w:color="auto"/>
            </w:tcBorders>
            <w:vAlign w:val="center"/>
          </w:tcPr>
          <w:p w14:paraId="592BE55D"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0,004***</w:t>
            </w:r>
          </w:p>
          <w:p w14:paraId="170A36AA" w14:textId="32F1B210"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8" w:type="dxa"/>
            <w:tcBorders>
              <w:top w:val="single" w:sz="4" w:space="0" w:color="auto"/>
            </w:tcBorders>
            <w:vAlign w:val="center"/>
          </w:tcPr>
          <w:p w14:paraId="5EC43919"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0,266***</w:t>
            </w:r>
          </w:p>
          <w:p w14:paraId="7DDFC430" w14:textId="6FCF935A"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(0,010)</w:t>
            </w:r>
          </w:p>
        </w:tc>
        <w:tc>
          <w:tcPr>
            <w:tcW w:w="1125" w:type="dxa"/>
            <w:tcBorders>
              <w:top w:val="single" w:sz="4" w:space="0" w:color="auto"/>
            </w:tcBorders>
            <w:vAlign w:val="center"/>
          </w:tcPr>
          <w:p w14:paraId="088AAC19"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0,101***</w:t>
            </w:r>
          </w:p>
          <w:p w14:paraId="0C765AA1" w14:textId="77A9B98D"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(0,006)</w:t>
            </w:r>
          </w:p>
        </w:tc>
      </w:tr>
      <w:tr w:rsidR="002B3CE4" w:rsidRPr="002B3CE4" w14:paraId="59D22558" w14:textId="77777777" w:rsidTr="007177D4">
        <w:trPr>
          <w:jc w:val="center"/>
        </w:trPr>
        <w:tc>
          <w:tcPr>
            <w:tcW w:w="1113" w:type="dxa"/>
            <w:tcBorders>
              <w:bottom w:val="single" w:sz="4" w:space="0" w:color="auto"/>
            </w:tcBorders>
            <w:vAlign w:val="center"/>
          </w:tcPr>
          <w:p w14:paraId="3EC1A0B6" w14:textId="0E1EDD18" w:rsidR="00AB40C0" w:rsidRPr="002B3CE4" w:rsidRDefault="00AB40C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253F4A00" w14:textId="55B6F256"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2" w:type="dxa"/>
            <w:tcBorders>
              <w:bottom w:val="single" w:sz="4" w:space="0" w:color="auto"/>
            </w:tcBorders>
            <w:vAlign w:val="center"/>
          </w:tcPr>
          <w:p w14:paraId="08069A5A" w14:textId="596E459F"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005C1297" w14:textId="7671C4D1"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6741DE8E" w14:textId="059880E3"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9" w:type="dxa"/>
            <w:tcBorders>
              <w:bottom w:val="single" w:sz="4" w:space="0" w:color="auto"/>
            </w:tcBorders>
            <w:vAlign w:val="center"/>
          </w:tcPr>
          <w:p w14:paraId="6503D42A" w14:textId="46953ACA"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96" w:type="dxa"/>
            <w:tcBorders>
              <w:bottom w:val="single" w:sz="4" w:space="0" w:color="auto"/>
            </w:tcBorders>
            <w:vAlign w:val="center"/>
          </w:tcPr>
          <w:p w14:paraId="5EEF2AAB" w14:textId="65FD254E"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8" w:type="dxa"/>
            <w:tcBorders>
              <w:bottom w:val="single" w:sz="4" w:space="0" w:color="auto"/>
            </w:tcBorders>
            <w:vAlign w:val="center"/>
          </w:tcPr>
          <w:p w14:paraId="1844D30A" w14:textId="3B8D1DF1"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2360F635" w14:textId="2FC28303"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r>
      <w:tr w:rsidR="002B3CE4" w:rsidRPr="002B3CE4" w14:paraId="6220385F" w14:textId="77777777" w:rsidTr="007177D4">
        <w:trPr>
          <w:jc w:val="center"/>
        </w:trPr>
        <w:tc>
          <w:tcPr>
            <w:tcW w:w="10194" w:type="dxa"/>
            <w:gridSpan w:val="9"/>
            <w:tcBorders>
              <w:top w:val="single" w:sz="4" w:space="0" w:color="auto"/>
              <w:bottom w:val="single" w:sz="4" w:space="0" w:color="auto"/>
            </w:tcBorders>
            <w:vAlign w:val="center"/>
          </w:tcPr>
          <w:p w14:paraId="3A5175C7" w14:textId="0C94F49D"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Nordeste</w:t>
            </w:r>
          </w:p>
        </w:tc>
      </w:tr>
      <w:tr w:rsidR="002B3CE4" w:rsidRPr="002B3CE4" w14:paraId="38F33AB4" w14:textId="77777777" w:rsidTr="007177D4">
        <w:trPr>
          <w:jc w:val="center"/>
        </w:trPr>
        <w:tc>
          <w:tcPr>
            <w:tcW w:w="1113" w:type="dxa"/>
            <w:tcBorders>
              <w:top w:val="single" w:sz="4" w:space="0" w:color="auto"/>
            </w:tcBorders>
            <w:vAlign w:val="center"/>
          </w:tcPr>
          <w:p w14:paraId="091F6FA1" w14:textId="54EE6898"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6CC2DFAD"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-0,013***</w:t>
            </w:r>
          </w:p>
          <w:p w14:paraId="160A222C" w14:textId="5112AAAA"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67D9AC0F"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-0,005***</w:t>
            </w:r>
          </w:p>
          <w:p w14:paraId="1DCDABAE" w14:textId="3B4571EA"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5B7407D1"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0,011***</w:t>
            </w:r>
          </w:p>
          <w:p w14:paraId="764006CD" w14:textId="2E4E47B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5048492D"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-0,015***</w:t>
            </w:r>
          </w:p>
          <w:p w14:paraId="1151E973" w14:textId="5AE691EE"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9" w:type="dxa"/>
            <w:tcBorders>
              <w:top w:val="single" w:sz="4" w:space="0" w:color="auto"/>
            </w:tcBorders>
            <w:vAlign w:val="center"/>
          </w:tcPr>
          <w:p w14:paraId="43C715CA"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0,199***</w:t>
            </w:r>
          </w:p>
          <w:p w14:paraId="0E75A7BD" w14:textId="58B8F8B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96" w:type="dxa"/>
            <w:tcBorders>
              <w:top w:val="single" w:sz="4" w:space="0" w:color="auto"/>
            </w:tcBorders>
            <w:vAlign w:val="center"/>
          </w:tcPr>
          <w:p w14:paraId="5DDE0256"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0,006***</w:t>
            </w:r>
          </w:p>
          <w:p w14:paraId="52B0B1A9" w14:textId="7DAEC8BD"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3956734F"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0,287***</w:t>
            </w:r>
          </w:p>
          <w:p w14:paraId="5F9C7C7B" w14:textId="4A0F41E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3CF5A086"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0,009***</w:t>
            </w:r>
          </w:p>
          <w:p w14:paraId="11605D98" w14:textId="4A8ACB68"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50843A42" w14:textId="77777777" w:rsidTr="007177D4">
        <w:trPr>
          <w:jc w:val="center"/>
        </w:trPr>
        <w:tc>
          <w:tcPr>
            <w:tcW w:w="1113" w:type="dxa"/>
            <w:tcBorders>
              <w:bottom w:val="single" w:sz="4" w:space="0" w:color="auto"/>
            </w:tcBorders>
            <w:vAlign w:val="center"/>
          </w:tcPr>
          <w:p w14:paraId="661FE4DA" w14:textId="592F8501" w:rsidR="00AC3181" w:rsidRPr="002B3CE4" w:rsidRDefault="00AC3181"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709B7AC0" w14:textId="3D54ECD0"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2" w:type="dxa"/>
            <w:tcBorders>
              <w:bottom w:val="single" w:sz="4" w:space="0" w:color="auto"/>
            </w:tcBorders>
          </w:tcPr>
          <w:p w14:paraId="17C105BF" w14:textId="7773A06F"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63063CBD" w14:textId="29DEB2CB"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0154FC06" w14:textId="5F7DE1F2"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9" w:type="dxa"/>
            <w:tcBorders>
              <w:bottom w:val="single" w:sz="4" w:space="0" w:color="auto"/>
            </w:tcBorders>
          </w:tcPr>
          <w:p w14:paraId="34553218" w14:textId="7B51F6B3"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96" w:type="dxa"/>
            <w:tcBorders>
              <w:bottom w:val="single" w:sz="4" w:space="0" w:color="auto"/>
            </w:tcBorders>
          </w:tcPr>
          <w:p w14:paraId="436F9A3C" w14:textId="12721F8D"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8" w:type="dxa"/>
            <w:tcBorders>
              <w:bottom w:val="single" w:sz="4" w:space="0" w:color="auto"/>
            </w:tcBorders>
          </w:tcPr>
          <w:p w14:paraId="2B7CDB22" w14:textId="3F3114B4"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6FEF75B9" w14:textId="58F404DF"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r>
      <w:tr w:rsidR="002B3CE4" w:rsidRPr="002B3CE4" w14:paraId="7432C585" w14:textId="77777777" w:rsidTr="007177D4">
        <w:trPr>
          <w:jc w:val="center"/>
        </w:trPr>
        <w:tc>
          <w:tcPr>
            <w:tcW w:w="10194" w:type="dxa"/>
            <w:gridSpan w:val="9"/>
            <w:tcBorders>
              <w:top w:val="single" w:sz="4" w:space="0" w:color="auto"/>
              <w:bottom w:val="single" w:sz="4" w:space="0" w:color="auto"/>
            </w:tcBorders>
            <w:vAlign w:val="center"/>
          </w:tcPr>
          <w:p w14:paraId="4CABC1B3" w14:textId="2488D76F"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Sudeste</w:t>
            </w:r>
          </w:p>
        </w:tc>
      </w:tr>
      <w:tr w:rsidR="002B3CE4" w:rsidRPr="002B3CE4" w14:paraId="6743A688" w14:textId="77777777" w:rsidTr="007177D4">
        <w:trPr>
          <w:jc w:val="center"/>
        </w:trPr>
        <w:tc>
          <w:tcPr>
            <w:tcW w:w="1113" w:type="dxa"/>
            <w:tcBorders>
              <w:top w:val="single" w:sz="4" w:space="0" w:color="auto"/>
            </w:tcBorders>
            <w:vAlign w:val="center"/>
          </w:tcPr>
          <w:p w14:paraId="5AD062D2" w14:textId="4ECC57BF"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1E864B26"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-0,010***</w:t>
            </w:r>
          </w:p>
          <w:p w14:paraId="076BF486" w14:textId="030AB0F0"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18F8A121"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p w14:paraId="5390712D" w14:textId="2DD6A526"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5" w:type="dxa"/>
            <w:tcBorders>
              <w:top w:val="single" w:sz="4" w:space="0" w:color="auto"/>
            </w:tcBorders>
            <w:vAlign w:val="center"/>
          </w:tcPr>
          <w:p w14:paraId="1ADB060A"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0,023***</w:t>
            </w:r>
          </w:p>
          <w:p w14:paraId="6752A389" w14:textId="1B579B4E"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2553202D"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-0,012***</w:t>
            </w:r>
          </w:p>
          <w:p w14:paraId="6858B6F4" w14:textId="72A1AE3D"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3FB5AA07"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0,160***</w:t>
            </w:r>
          </w:p>
          <w:p w14:paraId="2E6F95F8" w14:textId="4D463CEB"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96" w:type="dxa"/>
            <w:tcBorders>
              <w:top w:val="single" w:sz="4" w:space="0" w:color="auto"/>
            </w:tcBorders>
            <w:vAlign w:val="center"/>
          </w:tcPr>
          <w:p w14:paraId="4E60BDA6"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p w14:paraId="09D91115" w14:textId="5641DBDD"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12B65468"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0,0263***</w:t>
            </w:r>
          </w:p>
          <w:p w14:paraId="6770F8C4" w14:textId="5606DB3B"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7D082514"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0,032***</w:t>
            </w:r>
          </w:p>
          <w:p w14:paraId="7404627F" w14:textId="5F854069"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tc>
      </w:tr>
      <w:tr w:rsidR="002B3CE4" w:rsidRPr="002B3CE4" w14:paraId="3638BA57" w14:textId="77777777" w:rsidTr="007177D4">
        <w:trPr>
          <w:jc w:val="center"/>
        </w:trPr>
        <w:tc>
          <w:tcPr>
            <w:tcW w:w="1113" w:type="dxa"/>
            <w:tcBorders>
              <w:bottom w:val="single" w:sz="4" w:space="0" w:color="auto"/>
            </w:tcBorders>
            <w:vAlign w:val="center"/>
          </w:tcPr>
          <w:p w14:paraId="2958AE1D" w14:textId="104F22EA" w:rsidR="00651C32" w:rsidRPr="002B3CE4" w:rsidRDefault="00651C32"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4A1C47EE" w14:textId="1901D57F"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2" w:type="dxa"/>
            <w:tcBorders>
              <w:bottom w:val="single" w:sz="4" w:space="0" w:color="auto"/>
            </w:tcBorders>
          </w:tcPr>
          <w:p w14:paraId="3A00548C" w14:textId="05A5A2FC"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39B84598" w14:textId="3E6A591E"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6D529DAD" w14:textId="10E996E3"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9" w:type="dxa"/>
            <w:tcBorders>
              <w:bottom w:val="single" w:sz="4" w:space="0" w:color="auto"/>
            </w:tcBorders>
          </w:tcPr>
          <w:p w14:paraId="1577DE4D" w14:textId="6C4E44C6"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96" w:type="dxa"/>
            <w:tcBorders>
              <w:bottom w:val="single" w:sz="4" w:space="0" w:color="auto"/>
            </w:tcBorders>
          </w:tcPr>
          <w:p w14:paraId="3297EB64" w14:textId="11B1569F"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8" w:type="dxa"/>
            <w:tcBorders>
              <w:bottom w:val="single" w:sz="4" w:space="0" w:color="auto"/>
            </w:tcBorders>
          </w:tcPr>
          <w:p w14:paraId="092E36BF" w14:textId="5B54BA72"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4CF6E194" w14:textId="5C819974"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r>
      <w:tr w:rsidR="002B3CE4" w:rsidRPr="002B3CE4" w14:paraId="0B186D93" w14:textId="77777777" w:rsidTr="007177D4">
        <w:trPr>
          <w:jc w:val="center"/>
        </w:trPr>
        <w:tc>
          <w:tcPr>
            <w:tcW w:w="10194" w:type="dxa"/>
            <w:gridSpan w:val="9"/>
            <w:tcBorders>
              <w:top w:val="single" w:sz="4" w:space="0" w:color="auto"/>
              <w:bottom w:val="single" w:sz="4" w:space="0" w:color="auto"/>
            </w:tcBorders>
            <w:vAlign w:val="center"/>
          </w:tcPr>
          <w:p w14:paraId="15DAEF3B" w14:textId="1E243D39"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Sul</w:t>
            </w:r>
          </w:p>
        </w:tc>
      </w:tr>
      <w:tr w:rsidR="002B3CE4" w:rsidRPr="002B3CE4" w14:paraId="5DA2BA82" w14:textId="77777777" w:rsidTr="007177D4">
        <w:trPr>
          <w:jc w:val="center"/>
        </w:trPr>
        <w:tc>
          <w:tcPr>
            <w:tcW w:w="1113" w:type="dxa"/>
            <w:tcBorders>
              <w:top w:val="single" w:sz="4" w:space="0" w:color="auto"/>
            </w:tcBorders>
            <w:vAlign w:val="center"/>
          </w:tcPr>
          <w:p w14:paraId="4330614A" w14:textId="6FC9A781"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4E70959C"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-0,009***</w:t>
            </w:r>
          </w:p>
          <w:p w14:paraId="32113943" w14:textId="6894BC1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20A52B91"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-0,007***</w:t>
            </w:r>
          </w:p>
          <w:p w14:paraId="59CE8FF6" w14:textId="05D02B12"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184E57E9"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0,024***</w:t>
            </w:r>
          </w:p>
          <w:p w14:paraId="6475BB4A" w14:textId="18D627ED"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684F0BE1"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-0,013***</w:t>
            </w:r>
          </w:p>
          <w:p w14:paraId="139EE771" w14:textId="10076A8C"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102B0587"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0,074***</w:t>
            </w:r>
          </w:p>
          <w:p w14:paraId="5221A08F" w14:textId="7618C955"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96" w:type="dxa"/>
            <w:tcBorders>
              <w:top w:val="single" w:sz="4" w:space="0" w:color="auto"/>
            </w:tcBorders>
            <w:vAlign w:val="center"/>
          </w:tcPr>
          <w:p w14:paraId="48D5EB94"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p w14:paraId="6F1964DD" w14:textId="1B725EAB"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17C45056"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0,180***</w:t>
            </w:r>
          </w:p>
          <w:p w14:paraId="3C3F6719" w14:textId="3491335A"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(0,005)</w:t>
            </w:r>
          </w:p>
        </w:tc>
        <w:tc>
          <w:tcPr>
            <w:tcW w:w="1125" w:type="dxa"/>
            <w:tcBorders>
              <w:top w:val="single" w:sz="4" w:space="0" w:color="auto"/>
            </w:tcBorders>
            <w:vAlign w:val="center"/>
          </w:tcPr>
          <w:p w14:paraId="0110BB7C"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-0,040***</w:t>
            </w:r>
          </w:p>
          <w:p w14:paraId="67630AD0" w14:textId="3029A15C"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3B8E61B9" w14:textId="77777777" w:rsidTr="007177D4">
        <w:trPr>
          <w:jc w:val="center"/>
        </w:trPr>
        <w:tc>
          <w:tcPr>
            <w:tcW w:w="1113" w:type="dxa"/>
            <w:tcBorders>
              <w:bottom w:val="single" w:sz="4" w:space="0" w:color="auto"/>
            </w:tcBorders>
            <w:vAlign w:val="center"/>
          </w:tcPr>
          <w:p w14:paraId="46D9EB1D" w14:textId="262BF6C7" w:rsidR="001722A9" w:rsidRPr="002B3CE4" w:rsidRDefault="001722A9"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311D81DE" w14:textId="2E2E0EE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2" w:type="dxa"/>
            <w:tcBorders>
              <w:bottom w:val="single" w:sz="4" w:space="0" w:color="auto"/>
            </w:tcBorders>
          </w:tcPr>
          <w:p w14:paraId="540BDC51" w14:textId="550BDD36"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660FF1E1" w14:textId="43323D4E"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0CBF3882" w14:textId="7966A742"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9" w:type="dxa"/>
            <w:tcBorders>
              <w:bottom w:val="single" w:sz="4" w:space="0" w:color="auto"/>
            </w:tcBorders>
          </w:tcPr>
          <w:p w14:paraId="1EE778B1" w14:textId="722B8B94"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96" w:type="dxa"/>
            <w:tcBorders>
              <w:bottom w:val="single" w:sz="4" w:space="0" w:color="auto"/>
            </w:tcBorders>
          </w:tcPr>
          <w:p w14:paraId="310DF13F" w14:textId="0B96AFAB"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8" w:type="dxa"/>
            <w:tcBorders>
              <w:bottom w:val="single" w:sz="4" w:space="0" w:color="auto"/>
            </w:tcBorders>
          </w:tcPr>
          <w:p w14:paraId="7EECDAA5" w14:textId="2EDDF330"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5F8CE732" w14:textId="13C7378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r>
      <w:tr w:rsidR="002B3CE4" w:rsidRPr="002B3CE4" w14:paraId="1B6B45C4" w14:textId="77777777" w:rsidTr="007177D4">
        <w:trPr>
          <w:jc w:val="center"/>
        </w:trPr>
        <w:tc>
          <w:tcPr>
            <w:tcW w:w="10194" w:type="dxa"/>
            <w:gridSpan w:val="9"/>
            <w:tcBorders>
              <w:top w:val="single" w:sz="4" w:space="0" w:color="auto"/>
              <w:bottom w:val="single" w:sz="4" w:space="0" w:color="auto"/>
            </w:tcBorders>
            <w:vAlign w:val="center"/>
          </w:tcPr>
          <w:p w14:paraId="032E1F16" w14:textId="5AC2369D"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Centro-Oeste</w:t>
            </w:r>
          </w:p>
        </w:tc>
      </w:tr>
      <w:tr w:rsidR="002B3CE4" w:rsidRPr="002B3CE4" w14:paraId="1A49166A" w14:textId="77777777" w:rsidTr="00F36DC0">
        <w:trPr>
          <w:jc w:val="center"/>
        </w:trPr>
        <w:tc>
          <w:tcPr>
            <w:tcW w:w="1113" w:type="dxa"/>
            <w:tcBorders>
              <w:top w:val="single" w:sz="4" w:space="0" w:color="auto"/>
            </w:tcBorders>
            <w:vAlign w:val="center"/>
          </w:tcPr>
          <w:p w14:paraId="7D604193" w14:textId="1E6EA37A" w:rsidR="00955430" w:rsidRPr="002B3CE4" w:rsidRDefault="0095543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SISU</w:t>
            </w:r>
          </w:p>
        </w:tc>
        <w:tc>
          <w:tcPr>
            <w:tcW w:w="1131" w:type="dxa"/>
            <w:tcBorders>
              <w:top w:val="single" w:sz="4" w:space="0" w:color="auto"/>
            </w:tcBorders>
            <w:vAlign w:val="center"/>
          </w:tcPr>
          <w:p w14:paraId="74D330C7"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-0,010***</w:t>
            </w:r>
          </w:p>
          <w:p w14:paraId="70C09F48" w14:textId="1B196936"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22" w:type="dxa"/>
            <w:tcBorders>
              <w:top w:val="single" w:sz="4" w:space="0" w:color="auto"/>
            </w:tcBorders>
            <w:vAlign w:val="center"/>
          </w:tcPr>
          <w:p w14:paraId="4AFE46EB"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-0,017***</w:t>
            </w:r>
          </w:p>
          <w:p w14:paraId="28AB892A" w14:textId="3A09BAAC"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0A4C839A"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0,019***</w:t>
            </w:r>
          </w:p>
          <w:p w14:paraId="57B9DB69" w14:textId="07275366"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25" w:type="dxa"/>
            <w:tcBorders>
              <w:top w:val="single" w:sz="4" w:space="0" w:color="auto"/>
            </w:tcBorders>
            <w:vAlign w:val="center"/>
          </w:tcPr>
          <w:p w14:paraId="4542AA01"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-0,006**</w:t>
            </w:r>
          </w:p>
          <w:p w14:paraId="10232C1B" w14:textId="51C0C1AD"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4A49D3CC"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0,160***</w:t>
            </w:r>
          </w:p>
          <w:p w14:paraId="305FBCEF" w14:textId="52404500"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(0,006)</w:t>
            </w:r>
          </w:p>
        </w:tc>
        <w:tc>
          <w:tcPr>
            <w:tcW w:w="1196" w:type="dxa"/>
            <w:tcBorders>
              <w:top w:val="single" w:sz="4" w:space="0" w:color="auto"/>
            </w:tcBorders>
            <w:vAlign w:val="center"/>
          </w:tcPr>
          <w:p w14:paraId="5AAD28AC"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0,004***</w:t>
            </w:r>
          </w:p>
          <w:p w14:paraId="63DFEE58" w14:textId="2B4F8E2F"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8" w:type="dxa"/>
            <w:tcBorders>
              <w:top w:val="single" w:sz="4" w:space="0" w:color="auto"/>
            </w:tcBorders>
            <w:vAlign w:val="center"/>
          </w:tcPr>
          <w:p w14:paraId="0D665E72"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0,212***</w:t>
            </w:r>
          </w:p>
          <w:p w14:paraId="20C797C9" w14:textId="1C9221C4"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(0,007)</w:t>
            </w:r>
          </w:p>
        </w:tc>
        <w:tc>
          <w:tcPr>
            <w:tcW w:w="1125" w:type="dxa"/>
            <w:tcBorders>
              <w:top w:val="single" w:sz="4" w:space="0" w:color="auto"/>
            </w:tcBorders>
            <w:vAlign w:val="center"/>
          </w:tcPr>
          <w:p w14:paraId="5976EEEA"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0,020***</w:t>
            </w:r>
          </w:p>
          <w:p w14:paraId="2416D07D" w14:textId="14A86AC9"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(0,003)</w:t>
            </w:r>
          </w:p>
        </w:tc>
      </w:tr>
      <w:tr w:rsidR="002B3CE4" w:rsidRPr="002B3CE4" w14:paraId="2EAF5294" w14:textId="77777777" w:rsidTr="000C254B">
        <w:trPr>
          <w:jc w:val="center"/>
        </w:trPr>
        <w:tc>
          <w:tcPr>
            <w:tcW w:w="1113" w:type="dxa"/>
            <w:tcBorders>
              <w:bottom w:val="single" w:sz="4" w:space="0" w:color="auto"/>
            </w:tcBorders>
            <w:vAlign w:val="center"/>
          </w:tcPr>
          <w:p w14:paraId="00EDB388" w14:textId="158247EE" w:rsidR="00955430" w:rsidRPr="002B3CE4" w:rsidRDefault="0095543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lastRenderedPageBreak/>
              <w:t>Nº obs.</w:t>
            </w:r>
          </w:p>
        </w:tc>
        <w:tc>
          <w:tcPr>
            <w:tcW w:w="1131" w:type="dxa"/>
            <w:tcBorders>
              <w:bottom w:val="single" w:sz="4" w:space="0" w:color="auto"/>
            </w:tcBorders>
            <w:vAlign w:val="center"/>
          </w:tcPr>
          <w:p w14:paraId="3A0D25C6" w14:textId="1F03EA3E"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2" w:type="dxa"/>
            <w:tcBorders>
              <w:bottom w:val="single" w:sz="4" w:space="0" w:color="auto"/>
            </w:tcBorders>
            <w:vAlign w:val="center"/>
          </w:tcPr>
          <w:p w14:paraId="256EEDB5" w14:textId="65CB2054"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2BA1F05A" w14:textId="5D348B92"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7E8E7DFD" w14:textId="5B156EC8"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9" w:type="dxa"/>
            <w:tcBorders>
              <w:bottom w:val="single" w:sz="4" w:space="0" w:color="auto"/>
            </w:tcBorders>
            <w:vAlign w:val="center"/>
          </w:tcPr>
          <w:p w14:paraId="3B84562F" w14:textId="1BBBDEF3"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96" w:type="dxa"/>
            <w:tcBorders>
              <w:bottom w:val="single" w:sz="4" w:space="0" w:color="auto"/>
            </w:tcBorders>
            <w:vAlign w:val="center"/>
          </w:tcPr>
          <w:p w14:paraId="5EEB2BE7" w14:textId="26F49B4B"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8" w:type="dxa"/>
            <w:tcBorders>
              <w:bottom w:val="single" w:sz="4" w:space="0" w:color="auto"/>
            </w:tcBorders>
            <w:vAlign w:val="center"/>
          </w:tcPr>
          <w:p w14:paraId="7F002D28" w14:textId="3018182B"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44D15B7B" w14:textId="616D890D"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r>
      <w:tr w:rsidR="002B3CE4" w:rsidRPr="002B3CE4" w14:paraId="18F57065" w14:textId="77777777" w:rsidTr="000C254B">
        <w:trPr>
          <w:jc w:val="center"/>
        </w:trPr>
        <w:tc>
          <w:tcPr>
            <w:tcW w:w="1113" w:type="dxa"/>
            <w:tcBorders>
              <w:top w:val="single" w:sz="4" w:space="0" w:color="auto"/>
            </w:tcBorders>
            <w:vAlign w:val="center"/>
          </w:tcPr>
          <w:p w14:paraId="16FFC9E4" w14:textId="16C5B32B"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Curso</w:t>
            </w:r>
          </w:p>
        </w:tc>
        <w:tc>
          <w:tcPr>
            <w:tcW w:w="1131" w:type="dxa"/>
            <w:tcBorders>
              <w:top w:val="single" w:sz="4" w:space="0" w:color="auto"/>
            </w:tcBorders>
            <w:vAlign w:val="center"/>
          </w:tcPr>
          <w:p w14:paraId="6DF0E64C" w14:textId="2E42117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top w:val="single" w:sz="4" w:space="0" w:color="auto"/>
            </w:tcBorders>
            <w:vAlign w:val="center"/>
          </w:tcPr>
          <w:p w14:paraId="4DBFF3D6" w14:textId="4C75BAD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57FA26BE" w14:textId="13594969"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32AD243C" w14:textId="42BE093B"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tcBorders>
              <w:top w:val="single" w:sz="4" w:space="0" w:color="auto"/>
            </w:tcBorders>
            <w:vAlign w:val="center"/>
          </w:tcPr>
          <w:p w14:paraId="3753EA23" w14:textId="167A3D3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tcBorders>
              <w:top w:val="single" w:sz="4" w:space="0" w:color="auto"/>
            </w:tcBorders>
            <w:vAlign w:val="center"/>
          </w:tcPr>
          <w:p w14:paraId="294A207A" w14:textId="5D3943E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tcBorders>
              <w:top w:val="single" w:sz="4" w:space="0" w:color="auto"/>
            </w:tcBorders>
            <w:vAlign w:val="center"/>
          </w:tcPr>
          <w:p w14:paraId="1BCCA10B" w14:textId="0435814E"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144AE9BB" w14:textId="2012F09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5F60375E" w14:textId="77777777" w:rsidTr="007177D4">
        <w:trPr>
          <w:jc w:val="center"/>
        </w:trPr>
        <w:tc>
          <w:tcPr>
            <w:tcW w:w="1113" w:type="dxa"/>
            <w:vAlign w:val="center"/>
          </w:tcPr>
          <w:p w14:paraId="1AE594C8" w14:textId="49DDB389"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Ano</w:t>
            </w:r>
          </w:p>
        </w:tc>
        <w:tc>
          <w:tcPr>
            <w:tcW w:w="1131" w:type="dxa"/>
            <w:vAlign w:val="center"/>
          </w:tcPr>
          <w:p w14:paraId="74897812" w14:textId="21CC526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vAlign w:val="center"/>
          </w:tcPr>
          <w:p w14:paraId="58D04C50" w14:textId="313BE0E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4A0C89FB" w14:textId="2FC3C0D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5E1631C2" w14:textId="5FDE428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vAlign w:val="center"/>
          </w:tcPr>
          <w:p w14:paraId="147FB592" w14:textId="5938786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vAlign w:val="center"/>
          </w:tcPr>
          <w:p w14:paraId="02657091" w14:textId="091130E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vAlign w:val="center"/>
          </w:tcPr>
          <w:p w14:paraId="089C2BF1" w14:textId="0D69AA6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6A4E780B" w14:textId="5B12365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42EA7B8C" w14:textId="77777777" w:rsidTr="007177D4">
        <w:trPr>
          <w:jc w:val="center"/>
        </w:trPr>
        <w:tc>
          <w:tcPr>
            <w:tcW w:w="1113" w:type="dxa"/>
            <w:tcBorders>
              <w:bottom w:val="single" w:sz="4" w:space="0" w:color="auto"/>
            </w:tcBorders>
            <w:vAlign w:val="center"/>
          </w:tcPr>
          <w:p w14:paraId="09390BF6" w14:textId="7AF99E7F"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Estado</w:t>
            </w:r>
          </w:p>
        </w:tc>
        <w:tc>
          <w:tcPr>
            <w:tcW w:w="1131" w:type="dxa"/>
            <w:tcBorders>
              <w:bottom w:val="single" w:sz="4" w:space="0" w:color="auto"/>
            </w:tcBorders>
            <w:vAlign w:val="center"/>
          </w:tcPr>
          <w:p w14:paraId="6C8C84AD" w14:textId="71FFC0C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bottom w:val="single" w:sz="4" w:space="0" w:color="auto"/>
            </w:tcBorders>
            <w:vAlign w:val="center"/>
          </w:tcPr>
          <w:p w14:paraId="65CAD668" w14:textId="00D0DF26"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319053D6" w14:textId="64CB2AD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08ECFC7B" w14:textId="7ADF664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tcBorders>
              <w:bottom w:val="single" w:sz="4" w:space="0" w:color="auto"/>
            </w:tcBorders>
            <w:vAlign w:val="center"/>
          </w:tcPr>
          <w:p w14:paraId="069EB5F5" w14:textId="665431B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tcBorders>
              <w:bottom w:val="single" w:sz="4" w:space="0" w:color="auto"/>
            </w:tcBorders>
            <w:vAlign w:val="center"/>
          </w:tcPr>
          <w:p w14:paraId="11B71F1F" w14:textId="2207762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tcBorders>
              <w:bottom w:val="single" w:sz="4" w:space="0" w:color="auto"/>
            </w:tcBorders>
            <w:vAlign w:val="center"/>
          </w:tcPr>
          <w:p w14:paraId="393194B2" w14:textId="77AE376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3E223F7D" w14:textId="3B544B5D" w:rsidR="00ED234C" w:rsidRPr="002B3CE4" w:rsidRDefault="00ED234C" w:rsidP="00ED234C">
            <w:pPr>
              <w:keepNext/>
              <w:spacing w:line="240" w:lineRule="auto"/>
              <w:ind w:firstLine="0"/>
              <w:jc w:val="center"/>
              <w:rPr>
                <w:color w:val="000000" w:themeColor="text1"/>
                <w:sz w:val="21"/>
                <w:szCs w:val="21"/>
              </w:rPr>
            </w:pPr>
            <w:r w:rsidRPr="002B3CE4">
              <w:rPr>
                <w:rFonts w:cs="Times New Roman"/>
                <w:color w:val="000000" w:themeColor="text1"/>
                <w:sz w:val="21"/>
                <w:szCs w:val="21"/>
              </w:rPr>
              <w:t>X</w:t>
            </w:r>
          </w:p>
        </w:tc>
      </w:tr>
    </w:tbl>
    <w:p w14:paraId="3DE95E83" w14:textId="77777777" w:rsidR="00D74A6D" w:rsidRPr="002B3CE4" w:rsidRDefault="00C453DC" w:rsidP="00C453DC">
      <w:pPr>
        <w:pStyle w:val="Legenda"/>
      </w:pPr>
      <w:r w:rsidRPr="002B3CE4">
        <w:t xml:space="preserve">Fonte: SISU e Microdados do Censo do Ensino Superior </w:t>
      </w:r>
      <w:r w:rsidRPr="002B3CE4">
        <w:fldChar w:fldCharType="begin"/>
      </w:r>
      <w:r w:rsidRPr="002B3CE4">
        <w:instrText xml:space="preserve"> ADDIN ZOTERO_ITEM CSL_CITATION {"citationID":"ceBCpGok","properties":{"formattedCitation":"(INEP,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t>(INEP, 2023d; MEC, 2023)</w:t>
      </w:r>
      <w:r w:rsidRPr="002B3CE4">
        <w:fldChar w:fldCharType="end"/>
      </w:r>
      <w:r w:rsidRPr="002B3CE4">
        <w:t xml:space="preserve">. </w:t>
      </w:r>
    </w:p>
    <w:p w14:paraId="77A5B206" w14:textId="3CDB9750" w:rsidR="00955430" w:rsidRPr="002B3CE4" w:rsidRDefault="00C453DC" w:rsidP="00D74A6D">
      <w:pPr>
        <w:pStyle w:val="Legenda"/>
      </w:pPr>
      <w:r w:rsidRPr="002B3CE4">
        <w:t>Nota: *** p &lt; 0,001; ** p &lt; 0,01; * p &lt; 0,05; . p &lt; 0,1. Os valores estão dispostos da seguinte forma: média (desvio-padrão).</w:t>
      </w:r>
    </w:p>
    <w:p w14:paraId="7B8D5799" w14:textId="77777777" w:rsidR="006468BA" w:rsidRPr="002B3CE4" w:rsidRDefault="006468BA" w:rsidP="006468BA">
      <w:pPr>
        <w:rPr>
          <w:color w:val="000000" w:themeColor="text1"/>
        </w:rPr>
      </w:pPr>
    </w:p>
    <w:p w14:paraId="0F7525F6" w14:textId="430AD177" w:rsidR="006468BA" w:rsidRPr="002B3CE4" w:rsidRDefault="006468BA" w:rsidP="006468BA">
      <w:pPr>
        <w:pStyle w:val="Ttulo2"/>
      </w:pPr>
      <w:r w:rsidRPr="002B3CE4">
        <w:t>Testes de Robustez</w:t>
      </w:r>
    </w:p>
    <w:p w14:paraId="40280EC6" w14:textId="77777777" w:rsidR="006468BA" w:rsidRPr="002B3CE4" w:rsidRDefault="006468BA" w:rsidP="006468BA">
      <w:pPr>
        <w:rPr>
          <w:color w:val="000000" w:themeColor="text1"/>
        </w:rPr>
      </w:pPr>
    </w:p>
    <w:p w14:paraId="77D29727" w14:textId="64FDA090" w:rsidR="0062774E" w:rsidRPr="002B3CE4" w:rsidRDefault="006468BA" w:rsidP="0062774E">
      <w:pPr>
        <w:rPr>
          <w:color w:val="000000" w:themeColor="text1"/>
        </w:rPr>
      </w:pPr>
      <w:r w:rsidRPr="002B3CE4">
        <w:rPr>
          <w:color w:val="000000" w:themeColor="text1"/>
        </w:rPr>
        <w:t>Os resultados encontrados apontam para uma mudança no perfil dos estudantes ingressantes nos cursos de ensino superior das instituições públicas do Brasil. Nesta seção serão apresentadas as verificações de robustez das estimativas apresentadas anteriormente, mas que possuem diferenças nas restrições de amostra.</w:t>
      </w:r>
    </w:p>
    <w:p w14:paraId="3DF4E121" w14:textId="2AFBAC09" w:rsidR="008323B8" w:rsidRPr="002B3CE4" w:rsidRDefault="00617D4E" w:rsidP="0089751E">
      <w:pPr>
        <w:rPr>
          <w:rFonts w:eastAsiaTheme="minorEastAsia"/>
          <w:color w:val="000000" w:themeColor="text1"/>
        </w:rPr>
      </w:pPr>
      <w:r w:rsidRPr="002B3CE4">
        <w:rPr>
          <w:color w:val="000000" w:themeColor="text1"/>
        </w:rPr>
        <w:tab/>
        <w:t xml:space="preserve">Os dois primeiros testes de robustez consideram a ação dos efeitos fixos que auxiliam no controle de características específicas das unidades que não mudam ao longo do tempo. No primeiro teste são incluídos os efeitos fixos de curso, </w:t>
      </w:r>
      <w:r w:rsidRPr="002B3CE4">
        <w:rPr>
          <w:rFonts w:eastAsiaTheme="minorEastAsia"/>
          <w:color w:val="000000" w:themeColor="text1"/>
        </w:rPr>
        <w:t>de ano</w:t>
      </w:r>
      <w:r w:rsidR="0089751E" w:rsidRPr="002B3CE4">
        <w:rPr>
          <w:rFonts w:eastAsiaTheme="minorEastAsia"/>
          <w:color w:val="000000" w:themeColor="text1"/>
        </w:rPr>
        <w:t xml:space="preserve"> </w:t>
      </w:r>
      <w:r w:rsidRPr="002B3CE4">
        <w:rPr>
          <w:rFonts w:eastAsiaTheme="minorEastAsia"/>
          <w:color w:val="000000" w:themeColor="text1"/>
        </w:rPr>
        <w:t>e de área detalhada</w:t>
      </w:r>
      <w:r w:rsidR="0089751E" w:rsidRPr="002B3CE4">
        <w:rPr>
          <w:rFonts w:eastAsiaTheme="minorEastAsia"/>
          <w:color w:val="000000" w:themeColor="text1"/>
        </w:rPr>
        <w:t xml:space="preserve">, </w:t>
      </w:r>
      <w:r w:rsidRPr="002B3CE4">
        <w:rPr>
          <w:rFonts w:eastAsiaTheme="minorEastAsia"/>
          <w:color w:val="000000" w:themeColor="text1"/>
        </w:rPr>
        <w:t>que corresponde a um código de identificação da</w:t>
      </w:r>
      <w:r w:rsidR="00870423" w:rsidRPr="002B3CE4">
        <w:rPr>
          <w:rFonts w:eastAsiaTheme="minorEastAsia"/>
          <w:color w:val="000000" w:themeColor="text1"/>
        </w:rPr>
        <w:t xml:space="preserve"> área detalhada, conforme adaptação da</w:t>
      </w:r>
      <w:r w:rsidRPr="002B3CE4">
        <w:rPr>
          <w:rFonts w:eastAsiaTheme="minorEastAsia"/>
          <w:color w:val="000000" w:themeColor="text1"/>
        </w:rPr>
        <w:t xml:space="preserve"> Classificação Internacional Normalizada da Educação Cine/Unesco</w:t>
      </w:r>
      <w:r w:rsidR="0089751E" w:rsidRPr="002B3CE4">
        <w:rPr>
          <w:rStyle w:val="Refdenotaderodap"/>
          <w:rFonts w:eastAsiaTheme="minorEastAsia"/>
          <w:color w:val="000000" w:themeColor="text1"/>
        </w:rPr>
        <w:footnoteReference w:id="8"/>
      </w:r>
      <w:r w:rsidRPr="002B3CE4">
        <w:rPr>
          <w:rFonts w:eastAsiaTheme="minorEastAsia"/>
          <w:color w:val="000000" w:themeColor="text1"/>
        </w:rPr>
        <w:t xml:space="preserve">. O segundo teste de robustez conta com os efeitos fixos de curso, </w:t>
      </w:r>
      <w:r w:rsidR="00B97546" w:rsidRPr="002B3CE4">
        <w:rPr>
          <w:rFonts w:eastAsiaTheme="minorEastAsia"/>
          <w:color w:val="000000" w:themeColor="text1"/>
        </w:rPr>
        <w:t>de ano, e de interação entre o estado e o ano.</w:t>
      </w:r>
    </w:p>
    <w:p w14:paraId="00A8D8F2" w14:textId="633E93B9" w:rsidR="004D6586" w:rsidRPr="002B3CE4" w:rsidRDefault="004D6586" w:rsidP="0089751E">
      <w:pPr>
        <w:rPr>
          <w:rFonts w:eastAsiaTheme="minorEastAsia"/>
          <w:color w:val="000000" w:themeColor="text1"/>
        </w:rPr>
      </w:pPr>
      <w:r w:rsidRPr="002B3CE4">
        <w:rPr>
          <w:rFonts w:eastAsiaTheme="minorEastAsia"/>
          <w:color w:val="000000" w:themeColor="text1"/>
        </w:rPr>
        <w:tab/>
        <w:t>O terceiro teste de robustez leva em consideração, além dos efeitos fixos de curso, de ano</w:t>
      </w:r>
      <w:r w:rsidR="00AF5F7A" w:rsidRPr="002B3CE4">
        <w:rPr>
          <w:rFonts w:eastAsiaTheme="minorEastAsia"/>
          <w:color w:val="000000" w:themeColor="text1"/>
        </w:rPr>
        <w:t xml:space="preserve"> </w:t>
      </w:r>
      <w:r w:rsidRPr="002B3CE4">
        <w:rPr>
          <w:rFonts w:eastAsiaTheme="minorEastAsia"/>
          <w:color w:val="000000" w:themeColor="text1"/>
        </w:rPr>
        <w:t>e de estado, a variável que corresponde a um vetor de características observáveis variantes no tempo,</w:t>
      </w:r>
      <w:r w:rsidR="00AF5F7A" w:rsidRPr="002B3CE4">
        <w:rPr>
          <w:rFonts w:eastAsiaTheme="minorEastAsia"/>
          <w:color w:val="000000" w:themeColor="text1"/>
        </w:rPr>
        <w:t xml:space="preserve"> que estão </w:t>
      </w:r>
      <w:r w:rsidRPr="002B3CE4">
        <w:rPr>
          <w:rFonts w:eastAsiaTheme="minorEastAsia"/>
          <w:color w:val="000000" w:themeColor="text1"/>
        </w:rPr>
        <w:t>presentes no Censo do Ensino Superior, como a quantidade de docentes em exercício do sexo feminino, com doutorado e com dedicação exclusiva. Essas variáveis são apresentadas como porcentagens sobre a quantidade total de docentes em exercício de cada curso, da instituição de ensino superior</w:t>
      </w:r>
      <w:r w:rsidR="00AF5F7A" w:rsidRPr="002B3CE4">
        <w:rPr>
          <w:rFonts w:eastAsiaTheme="minorEastAsia"/>
          <w:color w:val="000000" w:themeColor="text1"/>
        </w:rPr>
        <w:t>,</w:t>
      </w:r>
      <w:r w:rsidRPr="002B3CE4">
        <w:rPr>
          <w:rFonts w:eastAsiaTheme="minorEastAsia"/>
          <w:color w:val="000000" w:themeColor="text1"/>
        </w:rPr>
        <w:t xml:space="preserve"> no ano.</w:t>
      </w:r>
    </w:p>
    <w:p w14:paraId="7D3E8DCC" w14:textId="77777777" w:rsidR="00F52287" w:rsidRPr="002B3CE4" w:rsidRDefault="00F52287" w:rsidP="008323B8">
      <w:pPr>
        <w:ind w:firstLine="0"/>
        <w:rPr>
          <w:rFonts w:eastAsiaTheme="minorEastAsia"/>
          <w:color w:val="000000" w:themeColor="text1"/>
        </w:rPr>
      </w:pPr>
    </w:p>
    <w:p w14:paraId="73FF7EA9" w14:textId="29C9B1C0" w:rsidR="002913FD" w:rsidRPr="002B3CE4" w:rsidRDefault="002913FD" w:rsidP="002913FD">
      <w:pPr>
        <w:pStyle w:val="SemEspaamento"/>
        <w:rPr>
          <w:color w:val="000000" w:themeColor="text1"/>
        </w:rPr>
      </w:pPr>
      <w:bookmarkStart w:id="98" w:name="_Ref164374788"/>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2B3CE4">
        <w:rPr>
          <w:noProof/>
          <w:color w:val="000000" w:themeColor="text1"/>
        </w:rPr>
        <w:t>9</w:t>
      </w:r>
      <w:r w:rsidRPr="002B3CE4">
        <w:rPr>
          <w:color w:val="000000" w:themeColor="text1"/>
        </w:rPr>
        <w:fldChar w:fldCharType="end"/>
      </w:r>
      <w:bookmarkEnd w:id="98"/>
      <w:r w:rsidRPr="002B3CE4">
        <w:rPr>
          <w:color w:val="000000" w:themeColor="text1"/>
        </w:rPr>
        <w:t xml:space="preserve"> – Testes de robustez: efeito do SISU sobre as características dos estudantes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955"/>
        <w:gridCol w:w="2039"/>
        <w:gridCol w:w="2039"/>
        <w:gridCol w:w="2039"/>
      </w:tblGrid>
      <w:tr w:rsidR="002B3CE4" w:rsidRPr="002B3CE4" w14:paraId="1B2E4FF9" w14:textId="77777777" w:rsidTr="0027462F">
        <w:trPr>
          <w:jc w:val="center"/>
        </w:trPr>
        <w:tc>
          <w:tcPr>
            <w:tcW w:w="2122" w:type="dxa"/>
            <w:tcBorders>
              <w:top w:val="single" w:sz="4" w:space="0" w:color="auto"/>
              <w:bottom w:val="single" w:sz="4" w:space="0" w:color="auto"/>
            </w:tcBorders>
            <w:vAlign w:val="center"/>
          </w:tcPr>
          <w:p w14:paraId="4C947D93" w14:textId="77777777" w:rsidR="00F52287" w:rsidRPr="002B3CE4" w:rsidRDefault="00F52287" w:rsidP="00431077">
            <w:pPr>
              <w:spacing w:line="240" w:lineRule="auto"/>
              <w:ind w:firstLine="0"/>
              <w:jc w:val="center"/>
              <w:rPr>
                <w:b/>
                <w:bCs/>
                <w:color w:val="000000" w:themeColor="text1"/>
                <w:sz w:val="21"/>
                <w:szCs w:val="21"/>
              </w:rPr>
            </w:pPr>
          </w:p>
        </w:tc>
        <w:tc>
          <w:tcPr>
            <w:tcW w:w="1955" w:type="dxa"/>
            <w:tcBorders>
              <w:top w:val="single" w:sz="4" w:space="0" w:color="auto"/>
              <w:bottom w:val="single" w:sz="4" w:space="0" w:color="auto"/>
            </w:tcBorders>
            <w:vAlign w:val="center"/>
          </w:tcPr>
          <w:p w14:paraId="77A25B06" w14:textId="466569F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2039" w:type="dxa"/>
            <w:tcBorders>
              <w:top w:val="single" w:sz="4" w:space="0" w:color="auto"/>
              <w:bottom w:val="single" w:sz="4" w:space="0" w:color="auto"/>
            </w:tcBorders>
            <w:vAlign w:val="center"/>
          </w:tcPr>
          <w:p w14:paraId="2A8AE13A" w14:textId="55010F4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2039" w:type="dxa"/>
            <w:tcBorders>
              <w:top w:val="single" w:sz="4" w:space="0" w:color="auto"/>
              <w:bottom w:val="single" w:sz="4" w:space="0" w:color="auto"/>
            </w:tcBorders>
            <w:vAlign w:val="center"/>
          </w:tcPr>
          <w:p w14:paraId="2CEF4510" w14:textId="2F6E33A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2039" w:type="dxa"/>
            <w:tcBorders>
              <w:top w:val="single" w:sz="4" w:space="0" w:color="auto"/>
              <w:bottom w:val="single" w:sz="4" w:space="0" w:color="auto"/>
            </w:tcBorders>
            <w:vAlign w:val="center"/>
          </w:tcPr>
          <w:p w14:paraId="72394C3A" w14:textId="6DAB9A3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(4)</w:t>
            </w:r>
          </w:p>
        </w:tc>
      </w:tr>
      <w:tr w:rsidR="002B3CE4" w:rsidRPr="002B3CE4" w14:paraId="76D0BC8C" w14:textId="77777777" w:rsidTr="0027462F">
        <w:trPr>
          <w:jc w:val="center"/>
        </w:trPr>
        <w:tc>
          <w:tcPr>
            <w:tcW w:w="10194" w:type="dxa"/>
            <w:gridSpan w:val="5"/>
            <w:tcBorders>
              <w:top w:val="single" w:sz="4" w:space="0" w:color="auto"/>
              <w:bottom w:val="single" w:sz="4" w:space="0" w:color="auto"/>
            </w:tcBorders>
            <w:vAlign w:val="center"/>
          </w:tcPr>
          <w:p w14:paraId="088F26D0" w14:textId="59DD5A5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A: Estudantes do gênero feminino</w:t>
            </w:r>
          </w:p>
        </w:tc>
      </w:tr>
      <w:tr w:rsidR="002B3CE4" w:rsidRPr="002B3CE4" w14:paraId="3D692583" w14:textId="77777777" w:rsidTr="0027462F">
        <w:trPr>
          <w:jc w:val="center"/>
        </w:trPr>
        <w:tc>
          <w:tcPr>
            <w:tcW w:w="2122" w:type="dxa"/>
            <w:tcBorders>
              <w:top w:val="single" w:sz="4" w:space="0" w:color="auto"/>
            </w:tcBorders>
            <w:vAlign w:val="center"/>
          </w:tcPr>
          <w:p w14:paraId="40DE2F89" w14:textId="104C57F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4CD2538C"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26D26B2B" w14:textId="3474DACC"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74769771"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716626A3" w14:textId="049CD06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EF3A6C2"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76E52922" w14:textId="345121D1"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36349550"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-0,015***</w:t>
            </w:r>
          </w:p>
          <w:p w14:paraId="5067E92C" w14:textId="4CB58E73"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4923D120" w14:textId="77777777" w:rsidTr="00431077">
        <w:trPr>
          <w:jc w:val="center"/>
        </w:trPr>
        <w:tc>
          <w:tcPr>
            <w:tcW w:w="2122" w:type="dxa"/>
            <w:vAlign w:val="center"/>
          </w:tcPr>
          <w:p w14:paraId="05D0D4FB" w14:textId="6C3D5DBF"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3787521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D65ED7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A53BA4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C2C2BFC"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-0,023</w:t>
            </w:r>
          </w:p>
          <w:p w14:paraId="691E4401" w14:textId="52B8D12F"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(0,021)</w:t>
            </w:r>
          </w:p>
        </w:tc>
      </w:tr>
      <w:tr w:rsidR="002B3CE4" w:rsidRPr="002B3CE4" w14:paraId="7A53ED25" w14:textId="77777777" w:rsidTr="00431077">
        <w:trPr>
          <w:jc w:val="center"/>
        </w:trPr>
        <w:tc>
          <w:tcPr>
            <w:tcW w:w="2122" w:type="dxa"/>
            <w:vAlign w:val="center"/>
          </w:tcPr>
          <w:p w14:paraId="7E1A8EA4" w14:textId="7108F5D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5BDF177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8954EF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302F57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59C9773"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0,038***</w:t>
            </w:r>
          </w:p>
          <w:p w14:paraId="138F44ED" w14:textId="185C64F5"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13589279" w14:textId="77777777" w:rsidTr="0027462F">
        <w:trPr>
          <w:jc w:val="center"/>
        </w:trPr>
        <w:tc>
          <w:tcPr>
            <w:tcW w:w="2122" w:type="dxa"/>
            <w:tcBorders>
              <w:bottom w:val="single" w:sz="4" w:space="0" w:color="auto"/>
            </w:tcBorders>
            <w:vAlign w:val="center"/>
          </w:tcPr>
          <w:p w14:paraId="00BD955D" w14:textId="124CB570"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tcBorders>
              <w:bottom w:val="single" w:sz="4" w:space="0" w:color="auto"/>
            </w:tcBorders>
            <w:vAlign w:val="center"/>
          </w:tcPr>
          <w:p w14:paraId="0417BA1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D4A219B"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FF7E6D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6CE489BB"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-0,016**</w:t>
            </w:r>
          </w:p>
          <w:p w14:paraId="2460097C" w14:textId="2A7E5295"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0C6D4487" w14:textId="77777777" w:rsidTr="0027462F">
        <w:trPr>
          <w:jc w:val="center"/>
        </w:trPr>
        <w:tc>
          <w:tcPr>
            <w:tcW w:w="10194" w:type="dxa"/>
            <w:gridSpan w:val="5"/>
            <w:tcBorders>
              <w:top w:val="single" w:sz="4" w:space="0" w:color="auto"/>
              <w:bottom w:val="single" w:sz="4" w:space="0" w:color="auto"/>
            </w:tcBorders>
            <w:vAlign w:val="center"/>
          </w:tcPr>
          <w:p w14:paraId="2FB6A1E3" w14:textId="27398FC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B: Estudantes com até 17 anos de idade</w:t>
            </w:r>
          </w:p>
        </w:tc>
      </w:tr>
      <w:tr w:rsidR="002B3CE4" w:rsidRPr="002B3CE4" w14:paraId="2B923AEA" w14:textId="77777777" w:rsidTr="0027462F">
        <w:trPr>
          <w:jc w:val="center"/>
        </w:trPr>
        <w:tc>
          <w:tcPr>
            <w:tcW w:w="2122" w:type="dxa"/>
            <w:tcBorders>
              <w:top w:val="single" w:sz="4" w:space="0" w:color="auto"/>
            </w:tcBorders>
            <w:vAlign w:val="center"/>
          </w:tcPr>
          <w:p w14:paraId="56EAB852" w14:textId="0D1446B1"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2361CD7E"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05AE145C" w14:textId="7C359DB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0430459"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024FB67D" w14:textId="460A9A0E"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1FC4EF1E"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47187B34" w14:textId="6116182E"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72E2750D"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p w14:paraId="113B50AA" w14:textId="2E1F7C54"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r>
      <w:tr w:rsidR="002B3CE4" w:rsidRPr="002B3CE4" w14:paraId="77847E50" w14:textId="77777777" w:rsidTr="00431077">
        <w:trPr>
          <w:jc w:val="center"/>
        </w:trPr>
        <w:tc>
          <w:tcPr>
            <w:tcW w:w="2122" w:type="dxa"/>
            <w:vAlign w:val="center"/>
          </w:tcPr>
          <w:p w14:paraId="23EADC7B" w14:textId="5DE8BCA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04191A60"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215977C"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1615C3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E900A28"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-0,009 .</w:t>
            </w:r>
          </w:p>
          <w:p w14:paraId="2F1C9B74" w14:textId="65B4B7F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07058807" w14:textId="77777777" w:rsidTr="00431077">
        <w:trPr>
          <w:jc w:val="center"/>
        </w:trPr>
        <w:tc>
          <w:tcPr>
            <w:tcW w:w="2122" w:type="dxa"/>
            <w:vAlign w:val="center"/>
          </w:tcPr>
          <w:p w14:paraId="30EEC6B6" w14:textId="449B4AE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534A1380"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BDAF81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A6CFF2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91B5781"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-0,051***</w:t>
            </w:r>
          </w:p>
          <w:p w14:paraId="42851864" w14:textId="638B4A30"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15DE9DFC" w14:textId="77777777" w:rsidTr="0027462F">
        <w:trPr>
          <w:jc w:val="center"/>
        </w:trPr>
        <w:tc>
          <w:tcPr>
            <w:tcW w:w="2122" w:type="dxa"/>
            <w:tcBorders>
              <w:bottom w:val="single" w:sz="4" w:space="0" w:color="auto"/>
            </w:tcBorders>
            <w:vAlign w:val="center"/>
          </w:tcPr>
          <w:p w14:paraId="7A4023E5" w14:textId="14949A9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tcBorders>
              <w:bottom w:val="single" w:sz="4" w:space="0" w:color="auto"/>
            </w:tcBorders>
            <w:vAlign w:val="center"/>
          </w:tcPr>
          <w:p w14:paraId="09AE009B"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359E9E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B6E906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366C075"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0,004**</w:t>
            </w:r>
          </w:p>
          <w:p w14:paraId="3BA72260" w14:textId="0C5B14E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CF43F19" w14:textId="77777777" w:rsidTr="0027462F">
        <w:trPr>
          <w:jc w:val="center"/>
        </w:trPr>
        <w:tc>
          <w:tcPr>
            <w:tcW w:w="10194" w:type="dxa"/>
            <w:gridSpan w:val="5"/>
            <w:tcBorders>
              <w:top w:val="single" w:sz="4" w:space="0" w:color="auto"/>
              <w:bottom w:val="single" w:sz="4" w:space="0" w:color="auto"/>
            </w:tcBorders>
            <w:vAlign w:val="center"/>
          </w:tcPr>
          <w:p w14:paraId="693D3A58" w14:textId="7D6F6DB1"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C: Estudantes entre 18 e 24 anos de idade</w:t>
            </w:r>
          </w:p>
        </w:tc>
      </w:tr>
      <w:tr w:rsidR="002B3CE4" w:rsidRPr="002B3CE4" w14:paraId="09E79FC9" w14:textId="77777777" w:rsidTr="0027462F">
        <w:trPr>
          <w:jc w:val="center"/>
        </w:trPr>
        <w:tc>
          <w:tcPr>
            <w:tcW w:w="2122" w:type="dxa"/>
            <w:tcBorders>
              <w:top w:val="single" w:sz="4" w:space="0" w:color="auto"/>
            </w:tcBorders>
            <w:vAlign w:val="center"/>
          </w:tcPr>
          <w:p w14:paraId="712588F5" w14:textId="42CB783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7D13ECAE"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480407FA" w14:textId="4B048A41"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6DB04F2D"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5DB2EE17" w14:textId="1FDA6F9B"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19F84356"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3464D441" w14:textId="643BEC4B"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204DD831"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0,011***</w:t>
            </w:r>
          </w:p>
          <w:p w14:paraId="1B2F8AAC" w14:textId="7B62201C"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6196B25" w14:textId="77777777" w:rsidTr="00431077">
        <w:trPr>
          <w:jc w:val="center"/>
        </w:trPr>
        <w:tc>
          <w:tcPr>
            <w:tcW w:w="2122" w:type="dxa"/>
            <w:vAlign w:val="center"/>
          </w:tcPr>
          <w:p w14:paraId="15E99772" w14:textId="12CF46E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3D63B772"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58171B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1F5845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E2C9A2B"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-0,205***</w:t>
            </w:r>
          </w:p>
          <w:p w14:paraId="02E353FB" w14:textId="61769172"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(0,024)</w:t>
            </w:r>
          </w:p>
        </w:tc>
      </w:tr>
      <w:tr w:rsidR="002B3CE4" w:rsidRPr="002B3CE4" w14:paraId="4641AE55" w14:textId="77777777" w:rsidTr="00431077">
        <w:trPr>
          <w:jc w:val="center"/>
        </w:trPr>
        <w:tc>
          <w:tcPr>
            <w:tcW w:w="2122" w:type="dxa"/>
            <w:vAlign w:val="center"/>
          </w:tcPr>
          <w:p w14:paraId="783055AA" w14:textId="34E0920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715348D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31DC06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76B5C6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98441C3"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0,120***</w:t>
            </w:r>
          </w:p>
          <w:p w14:paraId="7CC5AB18" w14:textId="0440B25E"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494FED6E" w14:textId="77777777" w:rsidTr="0027462F">
        <w:trPr>
          <w:jc w:val="center"/>
        </w:trPr>
        <w:tc>
          <w:tcPr>
            <w:tcW w:w="2122" w:type="dxa"/>
            <w:tcBorders>
              <w:bottom w:val="single" w:sz="4" w:space="0" w:color="auto"/>
            </w:tcBorders>
            <w:vAlign w:val="center"/>
          </w:tcPr>
          <w:p w14:paraId="60C9BB08" w14:textId="264E8BD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lastRenderedPageBreak/>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tcBorders>
              <w:bottom w:val="single" w:sz="4" w:space="0" w:color="auto"/>
            </w:tcBorders>
            <w:vAlign w:val="center"/>
          </w:tcPr>
          <w:p w14:paraId="36191F0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CC88325"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35C0B58"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785C10A"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-0,032***</w:t>
            </w:r>
          </w:p>
          <w:p w14:paraId="6D2BEDD5" w14:textId="2EAD496B"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tc>
      </w:tr>
      <w:tr w:rsidR="002B3CE4" w:rsidRPr="002B3CE4" w14:paraId="65B99B11" w14:textId="77777777" w:rsidTr="0027462F">
        <w:trPr>
          <w:jc w:val="center"/>
        </w:trPr>
        <w:tc>
          <w:tcPr>
            <w:tcW w:w="10194" w:type="dxa"/>
            <w:gridSpan w:val="5"/>
            <w:tcBorders>
              <w:top w:val="single" w:sz="4" w:space="0" w:color="auto"/>
              <w:bottom w:val="single" w:sz="4" w:space="0" w:color="auto"/>
            </w:tcBorders>
            <w:vAlign w:val="center"/>
          </w:tcPr>
          <w:p w14:paraId="0EA4DCDC" w14:textId="12DF78C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D: Estudantes entre 25 e 29 anos de idade</w:t>
            </w:r>
          </w:p>
        </w:tc>
      </w:tr>
      <w:tr w:rsidR="002B3CE4" w:rsidRPr="002B3CE4" w14:paraId="518E0299" w14:textId="77777777" w:rsidTr="0027462F">
        <w:trPr>
          <w:jc w:val="center"/>
        </w:trPr>
        <w:tc>
          <w:tcPr>
            <w:tcW w:w="2122" w:type="dxa"/>
            <w:tcBorders>
              <w:top w:val="single" w:sz="4" w:space="0" w:color="auto"/>
            </w:tcBorders>
            <w:vAlign w:val="center"/>
          </w:tcPr>
          <w:p w14:paraId="1C7EDAE5" w14:textId="2FCC0D3B"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3B52C84B"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49A03ACA" w14:textId="4F267D72"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06E1167"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22FC28AF" w14:textId="199E4841"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6846A30E"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3EB1781F" w14:textId="78EA3353"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C7432D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-0,008***</w:t>
            </w:r>
          </w:p>
          <w:p w14:paraId="395A2018" w14:textId="67A4BA4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41CE2750" w14:textId="77777777" w:rsidTr="00431077">
        <w:trPr>
          <w:jc w:val="center"/>
        </w:trPr>
        <w:tc>
          <w:tcPr>
            <w:tcW w:w="2122" w:type="dxa"/>
            <w:vAlign w:val="center"/>
          </w:tcPr>
          <w:p w14:paraId="5006852B" w14:textId="42244C00"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252F977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DD1953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C55CCD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2CC7D2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0,087***</w:t>
            </w:r>
          </w:p>
          <w:p w14:paraId="62A07C51" w14:textId="1FBA455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(0,018)</w:t>
            </w:r>
          </w:p>
        </w:tc>
      </w:tr>
      <w:tr w:rsidR="002B3CE4" w:rsidRPr="002B3CE4" w14:paraId="4C4E2DD3" w14:textId="77777777" w:rsidTr="00431077">
        <w:trPr>
          <w:jc w:val="center"/>
        </w:trPr>
        <w:tc>
          <w:tcPr>
            <w:tcW w:w="2122" w:type="dxa"/>
            <w:vAlign w:val="center"/>
          </w:tcPr>
          <w:p w14:paraId="1CC6F385" w14:textId="0584855A"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1778E56C"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4062B3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BB5962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021B1D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-0,063***</w:t>
            </w:r>
          </w:p>
          <w:p w14:paraId="104F4672" w14:textId="3FAF0F91"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33B4D1E6" w14:textId="77777777" w:rsidTr="0027462F">
        <w:trPr>
          <w:jc w:val="center"/>
        </w:trPr>
        <w:tc>
          <w:tcPr>
            <w:tcW w:w="2122" w:type="dxa"/>
            <w:tcBorders>
              <w:bottom w:val="single" w:sz="4" w:space="0" w:color="auto"/>
            </w:tcBorders>
            <w:vAlign w:val="center"/>
          </w:tcPr>
          <w:p w14:paraId="6E40CA25" w14:textId="47FC900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tcBorders>
              <w:bottom w:val="single" w:sz="4" w:space="0" w:color="auto"/>
            </w:tcBorders>
            <w:vAlign w:val="center"/>
          </w:tcPr>
          <w:p w14:paraId="4697ED1E"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4D708585"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0BF0F3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F4294DE"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0,016***</w:t>
            </w:r>
          </w:p>
          <w:p w14:paraId="6CB69667" w14:textId="2DDBC46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4592F69B" w14:textId="77777777" w:rsidTr="0027462F">
        <w:trPr>
          <w:jc w:val="center"/>
        </w:trPr>
        <w:tc>
          <w:tcPr>
            <w:tcW w:w="10194" w:type="dxa"/>
            <w:gridSpan w:val="5"/>
            <w:tcBorders>
              <w:top w:val="single" w:sz="4" w:space="0" w:color="auto"/>
              <w:bottom w:val="single" w:sz="4" w:space="0" w:color="auto"/>
            </w:tcBorders>
            <w:vAlign w:val="center"/>
          </w:tcPr>
          <w:p w14:paraId="5E42D930" w14:textId="481BF0CF"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E: Estudantes não-brancos</w:t>
            </w:r>
          </w:p>
        </w:tc>
      </w:tr>
      <w:tr w:rsidR="002B3CE4" w:rsidRPr="002B3CE4" w14:paraId="2C722D14" w14:textId="77777777" w:rsidTr="0027462F">
        <w:trPr>
          <w:jc w:val="center"/>
        </w:trPr>
        <w:tc>
          <w:tcPr>
            <w:tcW w:w="2122" w:type="dxa"/>
            <w:tcBorders>
              <w:top w:val="single" w:sz="4" w:space="0" w:color="auto"/>
            </w:tcBorders>
            <w:vAlign w:val="center"/>
          </w:tcPr>
          <w:p w14:paraId="320B6EED" w14:textId="208DF3B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2F0484F0"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7BAB5309" w14:textId="63DA01E0"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7DD594B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769D7169" w14:textId="05B6F664"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57171FEF"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1114ADA0" w14:textId="2D310A3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FF1E4AA"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0,061***</w:t>
            </w:r>
          </w:p>
          <w:p w14:paraId="61559CED" w14:textId="5CC21CD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11BD0920" w14:textId="77777777" w:rsidTr="00431077">
        <w:trPr>
          <w:jc w:val="center"/>
        </w:trPr>
        <w:tc>
          <w:tcPr>
            <w:tcW w:w="2122" w:type="dxa"/>
            <w:vAlign w:val="center"/>
          </w:tcPr>
          <w:p w14:paraId="33383135" w14:textId="00CC8EE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0DC4890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7C9DC6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6188BB2"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ACEDD7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0,560***</w:t>
            </w:r>
          </w:p>
          <w:p w14:paraId="16B3FB51" w14:textId="624A2C25"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(0,035)</w:t>
            </w:r>
          </w:p>
        </w:tc>
      </w:tr>
      <w:tr w:rsidR="002B3CE4" w:rsidRPr="002B3CE4" w14:paraId="4D939272" w14:textId="77777777" w:rsidTr="00431077">
        <w:trPr>
          <w:jc w:val="center"/>
        </w:trPr>
        <w:tc>
          <w:tcPr>
            <w:tcW w:w="2122" w:type="dxa"/>
            <w:vAlign w:val="center"/>
          </w:tcPr>
          <w:p w14:paraId="1C13DB08" w14:textId="4293D7D7"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40C6838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AB149D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E6A3E2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C84728F"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0,881***</w:t>
            </w:r>
          </w:p>
          <w:p w14:paraId="6CDF4CD6" w14:textId="1AC17952"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(0,007)</w:t>
            </w:r>
          </w:p>
        </w:tc>
      </w:tr>
      <w:tr w:rsidR="002B3CE4" w:rsidRPr="002B3CE4" w14:paraId="008E2C32" w14:textId="77777777" w:rsidTr="0027462F">
        <w:trPr>
          <w:jc w:val="center"/>
        </w:trPr>
        <w:tc>
          <w:tcPr>
            <w:tcW w:w="2122" w:type="dxa"/>
            <w:tcBorders>
              <w:bottom w:val="single" w:sz="4" w:space="0" w:color="auto"/>
            </w:tcBorders>
            <w:vAlign w:val="center"/>
          </w:tcPr>
          <w:p w14:paraId="3165FE0D" w14:textId="3CCC205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tcBorders>
              <w:bottom w:val="single" w:sz="4" w:space="0" w:color="auto"/>
            </w:tcBorders>
            <w:vAlign w:val="center"/>
          </w:tcPr>
          <w:p w14:paraId="30CFFC02"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603B6E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478CEED9"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CC191E2"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-0,094***</w:t>
            </w:r>
          </w:p>
          <w:p w14:paraId="04B3CB62" w14:textId="34BA5EEE"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tc>
      </w:tr>
      <w:tr w:rsidR="002B3CE4" w:rsidRPr="002B3CE4" w14:paraId="3A55E013" w14:textId="77777777" w:rsidTr="0027462F">
        <w:trPr>
          <w:jc w:val="center"/>
        </w:trPr>
        <w:tc>
          <w:tcPr>
            <w:tcW w:w="10194" w:type="dxa"/>
            <w:gridSpan w:val="5"/>
            <w:tcBorders>
              <w:top w:val="single" w:sz="4" w:space="0" w:color="auto"/>
              <w:bottom w:val="single" w:sz="4" w:space="0" w:color="auto"/>
            </w:tcBorders>
            <w:vAlign w:val="center"/>
          </w:tcPr>
          <w:p w14:paraId="1592C32A" w14:textId="1A9683F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F: Estudantes com deficiência (ou superdotação)</w:t>
            </w:r>
          </w:p>
        </w:tc>
      </w:tr>
      <w:tr w:rsidR="002B3CE4" w:rsidRPr="002B3CE4" w14:paraId="4FB93CEB" w14:textId="77777777" w:rsidTr="0027462F">
        <w:trPr>
          <w:jc w:val="center"/>
        </w:trPr>
        <w:tc>
          <w:tcPr>
            <w:tcW w:w="2122" w:type="dxa"/>
            <w:tcBorders>
              <w:top w:val="single" w:sz="4" w:space="0" w:color="auto"/>
            </w:tcBorders>
            <w:vAlign w:val="center"/>
          </w:tcPr>
          <w:p w14:paraId="0B820D20" w14:textId="20BAFD8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0DD0517D"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173E3E66" w14:textId="65B41CA9"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14159DDE"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49EC8441" w14:textId="1C560C5E"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C2526E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119A8A1B" w14:textId="28521A9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A6536F3"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p w14:paraId="70B0F523" w14:textId="73D68C36"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r>
      <w:tr w:rsidR="002B3CE4" w:rsidRPr="002B3CE4" w14:paraId="7F1872EB" w14:textId="77777777" w:rsidTr="00431077">
        <w:trPr>
          <w:jc w:val="center"/>
        </w:trPr>
        <w:tc>
          <w:tcPr>
            <w:tcW w:w="2122" w:type="dxa"/>
            <w:vAlign w:val="center"/>
          </w:tcPr>
          <w:p w14:paraId="1062F14B" w14:textId="409CA278"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3ECF8FA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BC5F4F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453B3F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3BADC0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0,017***</w:t>
            </w:r>
          </w:p>
          <w:p w14:paraId="0A2D18AE" w14:textId="553C2EFC"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187D668E" w14:textId="77777777" w:rsidTr="00431077">
        <w:trPr>
          <w:jc w:val="center"/>
        </w:trPr>
        <w:tc>
          <w:tcPr>
            <w:tcW w:w="2122" w:type="dxa"/>
            <w:vAlign w:val="center"/>
          </w:tcPr>
          <w:p w14:paraId="67FDABE9" w14:textId="5411B68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09B9044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9E6E51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9EEE15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84124A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0,025***</w:t>
            </w:r>
          </w:p>
          <w:p w14:paraId="6C47C5D5" w14:textId="150F8BD4"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578E422F" w14:textId="77777777" w:rsidTr="0027462F">
        <w:trPr>
          <w:jc w:val="center"/>
        </w:trPr>
        <w:tc>
          <w:tcPr>
            <w:tcW w:w="2122" w:type="dxa"/>
            <w:tcBorders>
              <w:bottom w:val="single" w:sz="4" w:space="0" w:color="auto"/>
            </w:tcBorders>
            <w:vAlign w:val="center"/>
          </w:tcPr>
          <w:p w14:paraId="1DD417E6" w14:textId="46951AB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tcBorders>
              <w:bottom w:val="single" w:sz="4" w:space="0" w:color="auto"/>
            </w:tcBorders>
            <w:vAlign w:val="center"/>
          </w:tcPr>
          <w:p w14:paraId="6CA5A2E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296660C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79BF122"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821F51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-0,002 .</w:t>
            </w:r>
          </w:p>
          <w:p w14:paraId="147E97B2" w14:textId="2072F1BE"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4169D47" w14:textId="77777777" w:rsidTr="0027462F">
        <w:trPr>
          <w:jc w:val="center"/>
        </w:trPr>
        <w:tc>
          <w:tcPr>
            <w:tcW w:w="10194" w:type="dxa"/>
            <w:gridSpan w:val="5"/>
            <w:tcBorders>
              <w:top w:val="single" w:sz="4" w:space="0" w:color="auto"/>
              <w:bottom w:val="single" w:sz="4" w:space="0" w:color="auto"/>
            </w:tcBorders>
            <w:vAlign w:val="center"/>
          </w:tcPr>
          <w:p w14:paraId="4B7BB68A" w14:textId="70C3A80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H: Estudantes que concluíram o ensino médio em escola pública</w:t>
            </w:r>
          </w:p>
        </w:tc>
      </w:tr>
      <w:tr w:rsidR="002B3CE4" w:rsidRPr="002B3CE4" w14:paraId="39DC5B84" w14:textId="77777777" w:rsidTr="0027462F">
        <w:trPr>
          <w:jc w:val="center"/>
        </w:trPr>
        <w:tc>
          <w:tcPr>
            <w:tcW w:w="2122" w:type="dxa"/>
            <w:tcBorders>
              <w:top w:val="single" w:sz="4" w:space="0" w:color="auto"/>
            </w:tcBorders>
            <w:vAlign w:val="center"/>
          </w:tcPr>
          <w:p w14:paraId="529CA221" w14:textId="6F76287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17B54F51"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5E04B70F" w14:textId="0164A8B4"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9995D73"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75EFA9F1" w14:textId="4BA2D86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41548FCE"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0657672F" w14:textId="641DA800"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13749B06"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0,116***</w:t>
            </w:r>
          </w:p>
          <w:p w14:paraId="621E2773" w14:textId="5166B7D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5B052F33" w14:textId="77777777" w:rsidTr="00431077">
        <w:trPr>
          <w:jc w:val="center"/>
        </w:trPr>
        <w:tc>
          <w:tcPr>
            <w:tcW w:w="2122" w:type="dxa"/>
            <w:vAlign w:val="center"/>
          </w:tcPr>
          <w:p w14:paraId="55AFB0A4" w14:textId="22FAE1A7"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50186DA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434677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972A72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694C7F4"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1,840***</w:t>
            </w:r>
          </w:p>
          <w:p w14:paraId="3E83A2B1" w14:textId="3966B415"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(0,045)</w:t>
            </w:r>
          </w:p>
        </w:tc>
      </w:tr>
      <w:tr w:rsidR="002B3CE4" w:rsidRPr="002B3CE4" w14:paraId="04BDAF7E" w14:textId="77777777" w:rsidTr="00431077">
        <w:trPr>
          <w:jc w:val="center"/>
        </w:trPr>
        <w:tc>
          <w:tcPr>
            <w:tcW w:w="2122" w:type="dxa"/>
            <w:vAlign w:val="center"/>
          </w:tcPr>
          <w:p w14:paraId="70F09BA1" w14:textId="0DAF92B9"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598F631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CD9C0C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8C54E1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AD33C08"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1,039***</w:t>
            </w:r>
          </w:p>
          <w:p w14:paraId="445179E2" w14:textId="779A139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tc>
      </w:tr>
      <w:tr w:rsidR="002B3CE4" w:rsidRPr="002B3CE4" w14:paraId="6E65FB20" w14:textId="77777777" w:rsidTr="0027462F">
        <w:trPr>
          <w:jc w:val="center"/>
        </w:trPr>
        <w:tc>
          <w:tcPr>
            <w:tcW w:w="2122" w:type="dxa"/>
            <w:tcBorders>
              <w:bottom w:val="single" w:sz="4" w:space="0" w:color="auto"/>
            </w:tcBorders>
            <w:vAlign w:val="center"/>
          </w:tcPr>
          <w:p w14:paraId="7C0226D2" w14:textId="239C688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tcBorders>
              <w:bottom w:val="single" w:sz="4" w:space="0" w:color="auto"/>
            </w:tcBorders>
            <w:vAlign w:val="center"/>
          </w:tcPr>
          <w:p w14:paraId="7998536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63C38B46"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FC2F0F1"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779210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p w14:paraId="54A238B3" w14:textId="6D82E62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(0,012)</w:t>
            </w:r>
          </w:p>
        </w:tc>
      </w:tr>
      <w:tr w:rsidR="002B3CE4" w:rsidRPr="002B3CE4" w14:paraId="468D2DB7" w14:textId="77777777" w:rsidTr="0027462F">
        <w:trPr>
          <w:jc w:val="center"/>
        </w:trPr>
        <w:tc>
          <w:tcPr>
            <w:tcW w:w="10194" w:type="dxa"/>
            <w:gridSpan w:val="5"/>
            <w:tcBorders>
              <w:top w:val="single" w:sz="4" w:space="0" w:color="auto"/>
              <w:bottom w:val="single" w:sz="4" w:space="0" w:color="auto"/>
            </w:tcBorders>
            <w:vAlign w:val="center"/>
          </w:tcPr>
          <w:p w14:paraId="665784C4" w14:textId="76A694AA"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I: Estudantes que recebem algum apoio social</w:t>
            </w:r>
          </w:p>
        </w:tc>
      </w:tr>
      <w:tr w:rsidR="002B3CE4" w:rsidRPr="002B3CE4" w14:paraId="42A71FC9" w14:textId="77777777" w:rsidTr="0027462F">
        <w:trPr>
          <w:jc w:val="center"/>
        </w:trPr>
        <w:tc>
          <w:tcPr>
            <w:tcW w:w="2122" w:type="dxa"/>
            <w:tcBorders>
              <w:top w:val="single" w:sz="4" w:space="0" w:color="auto"/>
            </w:tcBorders>
            <w:vAlign w:val="center"/>
          </w:tcPr>
          <w:p w14:paraId="311FAF81" w14:textId="23CE0CCB"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3F1628BC"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279CC287" w14:textId="0E9DF34F"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709873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43DF86A4" w14:textId="03950214"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067D7C7B"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713D13FF" w14:textId="171D2B8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44E4F95C" w14:textId="12876EC8" w:rsidR="00F52287" w:rsidRPr="002B3CE4" w:rsidRDefault="00A6566E" w:rsidP="00431077">
            <w:pPr>
              <w:spacing w:line="240" w:lineRule="auto"/>
              <w:ind w:firstLine="0"/>
              <w:jc w:val="center"/>
              <w:rPr>
                <w:color w:val="000000" w:themeColor="text1"/>
                <w:sz w:val="21"/>
                <w:szCs w:val="21"/>
              </w:rPr>
            </w:pPr>
            <w:r w:rsidRPr="002B3CE4">
              <w:rPr>
                <w:color w:val="000000" w:themeColor="text1"/>
                <w:sz w:val="21"/>
                <w:szCs w:val="21"/>
              </w:rPr>
              <w:t>-</w:t>
            </w:r>
            <w:r w:rsidR="002913FD" w:rsidRPr="002B3CE4">
              <w:rPr>
                <w:color w:val="000000" w:themeColor="text1"/>
                <w:sz w:val="21"/>
                <w:szCs w:val="21"/>
              </w:rPr>
              <w:t>0,004*</w:t>
            </w:r>
          </w:p>
          <w:p w14:paraId="4F351658" w14:textId="6F3D149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40F62CE3" w14:textId="77777777" w:rsidTr="00431077">
        <w:trPr>
          <w:jc w:val="center"/>
        </w:trPr>
        <w:tc>
          <w:tcPr>
            <w:tcW w:w="2122" w:type="dxa"/>
            <w:vAlign w:val="center"/>
          </w:tcPr>
          <w:p w14:paraId="207B387D" w14:textId="32CD7FF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Fem.</w:t>
            </w:r>
          </w:p>
        </w:tc>
        <w:tc>
          <w:tcPr>
            <w:tcW w:w="1955" w:type="dxa"/>
            <w:vAlign w:val="center"/>
          </w:tcPr>
          <w:p w14:paraId="3232DE6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48B5B87"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1432DC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954C0FD"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0,541***</w:t>
            </w:r>
          </w:p>
          <w:p w14:paraId="193FD5B5" w14:textId="4F2FB30F"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(0,032)</w:t>
            </w:r>
          </w:p>
        </w:tc>
      </w:tr>
      <w:tr w:rsidR="002B3CE4" w:rsidRPr="002B3CE4" w14:paraId="17038E56" w14:textId="77777777" w:rsidTr="00F36DC0">
        <w:trPr>
          <w:jc w:val="center"/>
        </w:trPr>
        <w:tc>
          <w:tcPr>
            <w:tcW w:w="2122" w:type="dxa"/>
            <w:vAlign w:val="center"/>
          </w:tcPr>
          <w:p w14:paraId="3F24D9C8" w14:textId="10B2233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Doutor.</w:t>
            </w:r>
          </w:p>
        </w:tc>
        <w:tc>
          <w:tcPr>
            <w:tcW w:w="1955" w:type="dxa"/>
            <w:vAlign w:val="center"/>
          </w:tcPr>
          <w:p w14:paraId="03C394E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134A4E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BA63DB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A380F3A"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0,060***</w:t>
            </w:r>
          </w:p>
          <w:p w14:paraId="139A06CC" w14:textId="2151610D"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(0,007)</w:t>
            </w:r>
          </w:p>
        </w:tc>
      </w:tr>
      <w:tr w:rsidR="002B3CE4" w:rsidRPr="002B3CE4" w14:paraId="71F12908" w14:textId="77777777" w:rsidTr="00F36DC0">
        <w:trPr>
          <w:jc w:val="center"/>
        </w:trPr>
        <w:tc>
          <w:tcPr>
            <w:tcW w:w="2122" w:type="dxa"/>
            <w:vAlign w:val="center"/>
          </w:tcPr>
          <w:p w14:paraId="7E7844FE" w14:textId="1CFE70B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 xml:space="preserve">Doc. </w:t>
            </w:r>
            <w:proofErr w:type="spellStart"/>
            <w:r w:rsidRPr="002B3CE4">
              <w:rPr>
                <w:b/>
                <w:bCs/>
                <w:color w:val="000000" w:themeColor="text1"/>
                <w:sz w:val="21"/>
                <w:szCs w:val="21"/>
              </w:rPr>
              <w:t>Exer</w:t>
            </w:r>
            <w:proofErr w:type="spellEnd"/>
            <w:r w:rsidRPr="002B3CE4">
              <w:rPr>
                <w:b/>
                <w:bCs/>
                <w:color w:val="000000" w:themeColor="text1"/>
                <w:sz w:val="21"/>
                <w:szCs w:val="21"/>
              </w:rPr>
              <w:t>. Ded. Excl.</w:t>
            </w:r>
          </w:p>
        </w:tc>
        <w:tc>
          <w:tcPr>
            <w:tcW w:w="1955" w:type="dxa"/>
            <w:vAlign w:val="center"/>
          </w:tcPr>
          <w:p w14:paraId="66FBB69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19985E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9B35CE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45A1AF9"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0,141***</w:t>
            </w:r>
          </w:p>
          <w:p w14:paraId="50FF6C78" w14:textId="0C5FED39"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(0,008)</w:t>
            </w:r>
          </w:p>
        </w:tc>
      </w:tr>
      <w:tr w:rsidR="002B3CE4" w:rsidRPr="002B3CE4" w14:paraId="265C341C" w14:textId="77777777" w:rsidTr="000C254B">
        <w:trPr>
          <w:jc w:val="center"/>
        </w:trPr>
        <w:tc>
          <w:tcPr>
            <w:tcW w:w="2122" w:type="dxa"/>
            <w:tcBorders>
              <w:bottom w:val="single" w:sz="4" w:space="0" w:color="auto"/>
            </w:tcBorders>
            <w:vAlign w:val="center"/>
          </w:tcPr>
          <w:p w14:paraId="4BC01842" w14:textId="69D45A9A" w:rsidR="00F52287" w:rsidRPr="002B3CE4" w:rsidRDefault="00F52287" w:rsidP="00431077">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955" w:type="dxa"/>
            <w:tcBorders>
              <w:bottom w:val="single" w:sz="4" w:space="0" w:color="auto"/>
            </w:tcBorders>
            <w:vAlign w:val="center"/>
          </w:tcPr>
          <w:p w14:paraId="236F7BA9" w14:textId="701C283D"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6E7DA84" w14:textId="6491255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7B69E72" w14:textId="22D2D6DD"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3E94080" w14:textId="0D7B4098"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r>
      <w:tr w:rsidR="002B3CE4" w:rsidRPr="002B3CE4" w14:paraId="7EED1F09" w14:textId="77777777" w:rsidTr="000C254B">
        <w:trPr>
          <w:jc w:val="center"/>
        </w:trPr>
        <w:tc>
          <w:tcPr>
            <w:tcW w:w="2122" w:type="dxa"/>
            <w:tcBorders>
              <w:top w:val="single" w:sz="4" w:space="0" w:color="auto"/>
            </w:tcBorders>
            <w:vAlign w:val="center"/>
          </w:tcPr>
          <w:p w14:paraId="3A47E632" w14:textId="0DD05B9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Curso</w:t>
            </w:r>
          </w:p>
        </w:tc>
        <w:tc>
          <w:tcPr>
            <w:tcW w:w="1955" w:type="dxa"/>
            <w:tcBorders>
              <w:top w:val="single" w:sz="4" w:space="0" w:color="auto"/>
            </w:tcBorders>
            <w:vAlign w:val="center"/>
          </w:tcPr>
          <w:p w14:paraId="7356E5B3" w14:textId="4C69B73F"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67B7068D" w14:textId="0EA7D64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73833918" w14:textId="57D485A9"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0C3240D0" w14:textId="0F1887C1"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r>
      <w:tr w:rsidR="002B3CE4" w:rsidRPr="002B3CE4" w14:paraId="52653039" w14:textId="77777777" w:rsidTr="00431077">
        <w:trPr>
          <w:jc w:val="center"/>
        </w:trPr>
        <w:tc>
          <w:tcPr>
            <w:tcW w:w="2122" w:type="dxa"/>
            <w:vAlign w:val="center"/>
          </w:tcPr>
          <w:p w14:paraId="69CC944D" w14:textId="2EC61C88"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Ano</w:t>
            </w:r>
          </w:p>
        </w:tc>
        <w:tc>
          <w:tcPr>
            <w:tcW w:w="1955" w:type="dxa"/>
            <w:vAlign w:val="center"/>
          </w:tcPr>
          <w:p w14:paraId="68624DB9" w14:textId="3B1CA50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1E4CA6CC" w14:textId="54F47E19"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7DA7ABDC" w14:textId="42965C8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24790944" w14:textId="1D68598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r>
      <w:tr w:rsidR="002B3CE4" w:rsidRPr="002B3CE4" w14:paraId="27ADFC42" w14:textId="77777777" w:rsidTr="00431077">
        <w:trPr>
          <w:jc w:val="center"/>
        </w:trPr>
        <w:tc>
          <w:tcPr>
            <w:tcW w:w="2122" w:type="dxa"/>
            <w:vAlign w:val="center"/>
          </w:tcPr>
          <w:p w14:paraId="0EF7CF3B" w14:textId="614AAD1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Estado</w:t>
            </w:r>
          </w:p>
        </w:tc>
        <w:tc>
          <w:tcPr>
            <w:tcW w:w="1955" w:type="dxa"/>
            <w:vAlign w:val="center"/>
          </w:tcPr>
          <w:p w14:paraId="53D5B9B6" w14:textId="474013AB"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49426C8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44B83F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0116DCC"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60AEE20F" w14:textId="77777777" w:rsidTr="00431077">
        <w:trPr>
          <w:jc w:val="center"/>
        </w:trPr>
        <w:tc>
          <w:tcPr>
            <w:tcW w:w="2122" w:type="dxa"/>
            <w:vAlign w:val="center"/>
          </w:tcPr>
          <w:p w14:paraId="58B33EF3" w14:textId="7AEF7BF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Área Detalhada</w:t>
            </w:r>
          </w:p>
        </w:tc>
        <w:tc>
          <w:tcPr>
            <w:tcW w:w="1955" w:type="dxa"/>
            <w:vAlign w:val="center"/>
          </w:tcPr>
          <w:p w14:paraId="6F82DB5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A25D4D4" w14:textId="003F6FB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68628747"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6ECACD3"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6B14A28D" w14:textId="77777777" w:rsidTr="00431077">
        <w:trPr>
          <w:jc w:val="center"/>
        </w:trPr>
        <w:tc>
          <w:tcPr>
            <w:tcW w:w="2122" w:type="dxa"/>
            <w:vAlign w:val="center"/>
          </w:tcPr>
          <w:p w14:paraId="30233743" w14:textId="591E260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Estado x Ano</w:t>
            </w:r>
          </w:p>
        </w:tc>
        <w:tc>
          <w:tcPr>
            <w:tcW w:w="1955" w:type="dxa"/>
            <w:vAlign w:val="center"/>
          </w:tcPr>
          <w:p w14:paraId="520BC8B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91F602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3B9A6CB" w14:textId="1CADD590"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74408AAA"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0C854B24" w14:textId="77777777" w:rsidTr="0027462F">
        <w:trPr>
          <w:jc w:val="center"/>
        </w:trPr>
        <w:tc>
          <w:tcPr>
            <w:tcW w:w="2122" w:type="dxa"/>
            <w:tcBorders>
              <w:bottom w:val="single" w:sz="4" w:space="0" w:color="auto"/>
            </w:tcBorders>
            <w:vAlign w:val="center"/>
          </w:tcPr>
          <w:p w14:paraId="11ACF2BD" w14:textId="301F5A9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Controles</w:t>
            </w:r>
          </w:p>
        </w:tc>
        <w:tc>
          <w:tcPr>
            <w:tcW w:w="1955" w:type="dxa"/>
            <w:tcBorders>
              <w:bottom w:val="single" w:sz="4" w:space="0" w:color="auto"/>
            </w:tcBorders>
            <w:vAlign w:val="center"/>
          </w:tcPr>
          <w:p w14:paraId="32E8E559"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2BB3530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9845F1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06412717" w14:textId="53E6C87C" w:rsidR="00F52287" w:rsidRPr="002B3CE4" w:rsidRDefault="002913FD" w:rsidP="00431077">
            <w:pPr>
              <w:keepNext/>
              <w:spacing w:line="240" w:lineRule="auto"/>
              <w:ind w:firstLine="0"/>
              <w:jc w:val="center"/>
              <w:rPr>
                <w:color w:val="000000" w:themeColor="text1"/>
                <w:sz w:val="21"/>
                <w:szCs w:val="21"/>
              </w:rPr>
            </w:pPr>
            <w:r w:rsidRPr="002B3CE4">
              <w:rPr>
                <w:color w:val="000000" w:themeColor="text1"/>
                <w:sz w:val="21"/>
                <w:szCs w:val="21"/>
              </w:rPr>
              <w:t>X</w:t>
            </w:r>
          </w:p>
        </w:tc>
      </w:tr>
    </w:tbl>
    <w:p w14:paraId="3D5458FE" w14:textId="77777777" w:rsidR="00A96964" w:rsidRPr="002B3CE4" w:rsidRDefault="002913FD" w:rsidP="00117780">
      <w:pPr>
        <w:pStyle w:val="Legenda"/>
      </w:pPr>
      <w:r w:rsidRPr="002B3CE4">
        <w:t xml:space="preserve">Fonte: SISU e Microdados do Censo do Ensino Superior </w:t>
      </w:r>
      <w:r w:rsidRPr="002B3CE4">
        <w:fldChar w:fldCharType="begin"/>
      </w:r>
      <w:r w:rsidRPr="002B3CE4">
        <w:instrText xml:space="preserve"> ADDIN ZOTERO_ITEM CSL_CITATION {"citationID":"q0aMNqBd","properties":{"formattedCitation":"(INEP,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t>(INEP, 2023d; MEC, 2023)</w:t>
      </w:r>
      <w:r w:rsidRPr="002B3CE4">
        <w:fldChar w:fldCharType="end"/>
      </w:r>
      <w:r w:rsidRPr="002B3CE4">
        <w:t xml:space="preserve">. </w:t>
      </w:r>
    </w:p>
    <w:p w14:paraId="253C76F0" w14:textId="67E6EC4D" w:rsidR="00F52287" w:rsidRPr="002B3CE4" w:rsidRDefault="002913FD" w:rsidP="00A96964">
      <w:pPr>
        <w:pStyle w:val="Legenda"/>
      </w:pPr>
      <w:r w:rsidRPr="002B3CE4">
        <w:t>Nota: *** p &lt; 0,001; ** p &lt; 0,01; * p &lt; 0,05; . p &lt; 0,1. Os valores estão dispostos da seguinte forma: média (desvio-padrão).</w:t>
      </w:r>
    </w:p>
    <w:p w14:paraId="0AE44321" w14:textId="77777777" w:rsidR="00117780" w:rsidRPr="002B3CE4" w:rsidRDefault="00117780" w:rsidP="00117780">
      <w:pPr>
        <w:rPr>
          <w:color w:val="000000" w:themeColor="text1"/>
        </w:rPr>
      </w:pPr>
    </w:p>
    <w:p w14:paraId="21AC10C3" w14:textId="7261CEE1" w:rsidR="00117780" w:rsidRPr="002B3CE4" w:rsidRDefault="00117780" w:rsidP="00117780">
      <w:pPr>
        <w:rPr>
          <w:color w:val="000000" w:themeColor="text1"/>
        </w:rPr>
      </w:pPr>
      <w:r w:rsidRPr="002B3CE4">
        <w:rPr>
          <w:color w:val="000000" w:themeColor="text1"/>
        </w:rPr>
        <w:t xml:space="preserve">A coluna (1) da </w:t>
      </w:r>
      <w:r w:rsidR="0024412A" w:rsidRPr="002B3CE4">
        <w:rPr>
          <w:color w:val="000000" w:themeColor="text1"/>
        </w:rPr>
        <w:fldChar w:fldCharType="begin"/>
      </w:r>
      <w:r w:rsidR="0024412A" w:rsidRPr="002B3CE4">
        <w:rPr>
          <w:color w:val="000000" w:themeColor="text1"/>
        </w:rPr>
        <w:instrText xml:space="preserve"> REF _Ref164374788 \h </w:instrText>
      </w:r>
      <w:r w:rsidR="0024412A" w:rsidRPr="002B3CE4">
        <w:rPr>
          <w:color w:val="000000" w:themeColor="text1"/>
        </w:rPr>
      </w:r>
      <w:r w:rsidR="0024412A"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9</w:t>
      </w:r>
      <w:r w:rsidR="0024412A" w:rsidRPr="002B3CE4">
        <w:rPr>
          <w:color w:val="000000" w:themeColor="text1"/>
        </w:rPr>
        <w:fldChar w:fldCharType="end"/>
      </w:r>
      <w:r w:rsidRPr="002B3CE4">
        <w:rPr>
          <w:color w:val="000000" w:themeColor="text1"/>
        </w:rPr>
        <w:t xml:space="preserve"> apresenta as estimações encontradas anteriormente na </w:t>
      </w:r>
      <w:r w:rsidR="0024412A" w:rsidRPr="002B3CE4">
        <w:rPr>
          <w:color w:val="000000" w:themeColor="text1"/>
        </w:rPr>
        <w:fldChar w:fldCharType="begin"/>
      </w:r>
      <w:r w:rsidR="0024412A" w:rsidRPr="002B3CE4">
        <w:rPr>
          <w:color w:val="000000" w:themeColor="text1"/>
        </w:rPr>
        <w:instrText xml:space="preserve"> REF _Ref164374495 \h </w:instrText>
      </w:r>
      <w:r w:rsidR="0024412A" w:rsidRPr="002B3CE4">
        <w:rPr>
          <w:color w:val="000000" w:themeColor="text1"/>
        </w:rPr>
      </w:r>
      <w:r w:rsidR="0024412A"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5</w:t>
      </w:r>
      <w:r w:rsidR="0024412A" w:rsidRPr="002B3CE4">
        <w:rPr>
          <w:color w:val="000000" w:themeColor="text1"/>
        </w:rPr>
        <w:fldChar w:fldCharType="end"/>
      </w:r>
      <w:r w:rsidRPr="002B3CE4">
        <w:rPr>
          <w:color w:val="000000" w:themeColor="text1"/>
        </w:rPr>
        <w:t xml:space="preserve">, a partir da Equação </w:t>
      </w:r>
      <w:r w:rsidR="0089560C" w:rsidRPr="002B3CE4">
        <w:rPr>
          <w:color w:val="000000" w:themeColor="text1"/>
        </w:rPr>
        <w:t>(</w:t>
      </w:r>
      <w:r w:rsidR="0024412A" w:rsidRPr="002B3CE4">
        <w:rPr>
          <w:color w:val="000000" w:themeColor="text1"/>
        </w:rPr>
        <w:fldChar w:fldCharType="begin"/>
      </w:r>
      <w:r w:rsidR="0024412A" w:rsidRPr="002B3CE4">
        <w:rPr>
          <w:color w:val="000000" w:themeColor="text1"/>
        </w:rPr>
        <w:instrText xml:space="preserve"> REF EqRegPrincipal \h </w:instrText>
      </w:r>
      <w:r w:rsidR="0024412A" w:rsidRPr="002B3CE4">
        <w:rPr>
          <w:color w:val="000000" w:themeColor="text1"/>
        </w:rPr>
      </w:r>
      <w:r w:rsidR="0024412A" w:rsidRPr="002B3CE4">
        <w:rPr>
          <w:color w:val="000000" w:themeColor="text1"/>
        </w:rPr>
        <w:fldChar w:fldCharType="separate"/>
      </w:r>
      <w:r w:rsidR="002B3CE4" w:rsidRPr="002B3CE4">
        <w:rPr>
          <w:rFonts w:cs="Arial"/>
          <w:color w:val="000000" w:themeColor="text1"/>
        </w:rPr>
        <w:t>1</w:t>
      </w:r>
      <w:r w:rsidR="0024412A" w:rsidRPr="002B3CE4">
        <w:rPr>
          <w:color w:val="000000" w:themeColor="text1"/>
        </w:rPr>
        <w:fldChar w:fldCharType="end"/>
      </w:r>
      <w:r w:rsidR="0089560C" w:rsidRPr="002B3CE4">
        <w:rPr>
          <w:color w:val="000000" w:themeColor="text1"/>
        </w:rPr>
        <w:t>)</w:t>
      </w:r>
      <w:r w:rsidRPr="002B3CE4">
        <w:rPr>
          <w:color w:val="000000" w:themeColor="text1"/>
        </w:rPr>
        <w:t xml:space="preserve">. Percebe-se que todas as variáveis possuem resultados estatisticamente significativos ao nível </w:t>
      </w:r>
      <w:r w:rsidRPr="002B3CE4">
        <w:rPr>
          <w:color w:val="000000" w:themeColor="text1"/>
        </w:rPr>
        <w:lastRenderedPageBreak/>
        <w:t xml:space="preserve">de significância de 0,1% (p &lt; 0,001). </w:t>
      </w:r>
      <w:r w:rsidR="00904576" w:rsidRPr="002B3CE4">
        <w:rPr>
          <w:color w:val="000000" w:themeColor="text1"/>
        </w:rPr>
        <w:t xml:space="preserve">As colunas (2) e (3) revelam os resultados encontrados para o primeiro e para o segundo teste de robustez, nessa ordem. Observa-se que, assim como na coluna (1), todos os coeficientes encontrados são estatisticamente significativos ao nível de 0,1% de significância e possuem a mesma direção e amplitude do efeito causal encontrado no grupo de tratamento. A coluna (4), resultado do terceiro teste de robustez, apresenta os coeficientes da variável de tratamento estatisticamente significativos e a mesma direção de efeito causal do grupo de tratamento, mesmo com a inclusão de variáveis observáveis no tempo. Em conjunto, esses resultados reduzem as preocupações de que as estimativas principais </w:t>
      </w:r>
      <w:r w:rsidR="00304F20" w:rsidRPr="002B3CE4">
        <w:rPr>
          <w:color w:val="000000" w:themeColor="text1"/>
        </w:rPr>
        <w:t>(</w:t>
      </w:r>
      <w:r w:rsidR="00304F20" w:rsidRPr="002B3CE4">
        <w:rPr>
          <w:color w:val="000000" w:themeColor="text1"/>
        </w:rPr>
        <w:fldChar w:fldCharType="begin"/>
      </w:r>
      <w:r w:rsidR="00304F20" w:rsidRPr="002B3CE4">
        <w:rPr>
          <w:color w:val="000000" w:themeColor="text1"/>
        </w:rPr>
        <w:instrText xml:space="preserve"> REF _Ref164374495 \h </w:instrText>
      </w:r>
      <w:r w:rsidR="00304F20" w:rsidRPr="002B3CE4">
        <w:rPr>
          <w:color w:val="000000" w:themeColor="text1"/>
        </w:rPr>
      </w:r>
      <w:r w:rsidR="00304F20" w:rsidRPr="002B3CE4">
        <w:rPr>
          <w:color w:val="000000" w:themeColor="text1"/>
        </w:rPr>
        <w:fldChar w:fldCharType="separate"/>
      </w:r>
      <w:r w:rsidR="002B3CE4" w:rsidRPr="002B3CE4">
        <w:rPr>
          <w:color w:val="000000" w:themeColor="text1"/>
        </w:rPr>
        <w:t xml:space="preserve">Tabela </w:t>
      </w:r>
      <w:r w:rsidR="002B3CE4">
        <w:rPr>
          <w:noProof/>
          <w:color w:val="000000" w:themeColor="text1"/>
        </w:rPr>
        <w:t>5</w:t>
      </w:r>
      <w:r w:rsidR="00304F20" w:rsidRPr="002B3CE4">
        <w:rPr>
          <w:color w:val="000000" w:themeColor="text1"/>
        </w:rPr>
        <w:fldChar w:fldCharType="end"/>
      </w:r>
      <w:r w:rsidR="00304F20" w:rsidRPr="002B3CE4">
        <w:rPr>
          <w:color w:val="000000" w:themeColor="text1"/>
        </w:rPr>
        <w:t>)</w:t>
      </w:r>
      <w:r w:rsidR="00904576" w:rsidRPr="002B3CE4">
        <w:rPr>
          <w:color w:val="000000" w:themeColor="text1"/>
        </w:rPr>
        <w:t xml:space="preserve"> possam ser frágeis, e reforçam o efeito causal da implementação do SISU no perfil dos novos estudantes do ensino superior público brasileiro.</w:t>
      </w:r>
    </w:p>
    <w:p w14:paraId="3367EF93" w14:textId="77777777" w:rsidR="00904576" w:rsidRPr="002B3CE4" w:rsidRDefault="00904576" w:rsidP="00117780">
      <w:pPr>
        <w:rPr>
          <w:color w:val="000000" w:themeColor="text1"/>
        </w:rPr>
      </w:pPr>
    </w:p>
    <w:p w14:paraId="08F41137" w14:textId="58E4AA55" w:rsidR="00904576" w:rsidRPr="002B3CE4" w:rsidRDefault="00904576" w:rsidP="00904576">
      <w:pPr>
        <w:pStyle w:val="Ttulo1"/>
      </w:pPr>
      <w:bookmarkStart w:id="99" w:name="_Ref164955634"/>
      <w:r w:rsidRPr="002B3CE4">
        <w:t>Conclusões</w:t>
      </w:r>
      <w:bookmarkEnd w:id="99"/>
    </w:p>
    <w:p w14:paraId="42E49656" w14:textId="77777777" w:rsidR="000B6756" w:rsidRPr="002B3CE4" w:rsidRDefault="000B6756" w:rsidP="000B6756">
      <w:pPr>
        <w:rPr>
          <w:color w:val="000000" w:themeColor="text1"/>
        </w:rPr>
      </w:pPr>
    </w:p>
    <w:p w14:paraId="7876DFF5" w14:textId="71CFC248" w:rsidR="00E03D63" w:rsidRPr="002B3CE4" w:rsidRDefault="000B6756" w:rsidP="00E03D63">
      <w:pPr>
        <w:rPr>
          <w:color w:val="000000" w:themeColor="text1"/>
        </w:rPr>
      </w:pPr>
      <w:r w:rsidRPr="002B3CE4">
        <w:rPr>
          <w:color w:val="000000" w:themeColor="text1"/>
        </w:rPr>
        <w:t xml:space="preserve">O presente </w:t>
      </w:r>
      <w:r w:rsidR="001F4D11" w:rsidRPr="002B3CE4">
        <w:rPr>
          <w:color w:val="000000" w:themeColor="text1"/>
        </w:rPr>
        <w:t>estudo</w:t>
      </w:r>
      <w:r w:rsidRPr="002B3CE4">
        <w:rPr>
          <w:color w:val="000000" w:themeColor="text1"/>
        </w:rPr>
        <w:t xml:space="preserve"> teve como objetivo investigar se, e como, a implementação de vagas centralizadas, como o SISU, promoveu alterações nas características de perfil dos alunos ingressantes</w:t>
      </w:r>
      <w:r w:rsidR="00E03D63" w:rsidRPr="002B3CE4">
        <w:rPr>
          <w:color w:val="000000" w:themeColor="text1"/>
        </w:rPr>
        <w:t xml:space="preserve"> nas instituições de ensino superior públicas do Brasil, entre o período de 2009 a 2022. Para tal, utilizou-se o método de Diferenças em Diferenças escalonado, combinado com análises de </w:t>
      </w:r>
      <w:proofErr w:type="spellStart"/>
      <w:r w:rsidR="00E03D63" w:rsidRPr="002B3CE4">
        <w:rPr>
          <w:i/>
          <w:iCs/>
          <w:color w:val="000000" w:themeColor="text1"/>
        </w:rPr>
        <w:t>event-study</w:t>
      </w:r>
      <w:proofErr w:type="spellEnd"/>
      <w:r w:rsidR="00E03D63" w:rsidRPr="002B3CE4">
        <w:rPr>
          <w:color w:val="000000" w:themeColor="text1"/>
        </w:rPr>
        <w:t>, de heterogeneidade e testes de robustez.</w:t>
      </w:r>
    </w:p>
    <w:p w14:paraId="377431F9" w14:textId="27F27576" w:rsidR="00FE1B95" w:rsidRPr="002B3CE4" w:rsidRDefault="00FE1B95" w:rsidP="00E03D63">
      <w:pPr>
        <w:rPr>
          <w:color w:val="000000" w:themeColor="text1"/>
        </w:rPr>
      </w:pPr>
      <w:r w:rsidRPr="002B3CE4">
        <w:rPr>
          <w:color w:val="000000" w:themeColor="text1"/>
        </w:rPr>
        <w:t xml:space="preserve">Os resultados obtidos indicaram que, após a adoção das vagas centralizadas, ocorreu uma redução na proporção de ingressantes do sexo feminino, de jovens com até 17 anos e de adultos com idade entre 25 e 29 anos. Em contrapartida, aumentou a porção de jovens com idade entre 18 e 24 anos, de não-brancos – pretos, pardos, amarelos e indígenas –, de deficientes, de </w:t>
      </w:r>
      <w:r w:rsidR="00D3441F" w:rsidRPr="002B3CE4">
        <w:rPr>
          <w:color w:val="000000" w:themeColor="text1"/>
        </w:rPr>
        <w:t xml:space="preserve">estudantes </w:t>
      </w:r>
      <w:r w:rsidRPr="002B3CE4">
        <w:rPr>
          <w:color w:val="000000" w:themeColor="text1"/>
        </w:rPr>
        <w:t>provenientes de escola pública e que recebem algum tipo de apoio social entre os ingressantes no ensino superior. Tais resultados sugerem que a implementação do sistema unificado de ingresso beneficiou o ingresso de estudantes do sexo masculino, com idade entre 18 e 24 anos, reduzindo a fração de alunos brancos e</w:t>
      </w:r>
      <w:r w:rsidR="00D3441F" w:rsidRPr="002B3CE4">
        <w:rPr>
          <w:color w:val="000000" w:themeColor="text1"/>
        </w:rPr>
        <w:t xml:space="preserve"> que</w:t>
      </w:r>
      <w:r w:rsidRPr="002B3CE4">
        <w:rPr>
          <w:color w:val="000000" w:themeColor="text1"/>
        </w:rPr>
        <w:t xml:space="preserve"> completaram o ensino médio em escolas particulares. Os teste</w:t>
      </w:r>
      <w:ins w:id="100" w:author="Dieison Casagrande" w:date="2024-05-02T11:31:00Z">
        <w:r w:rsidR="00857A60">
          <w:rPr>
            <w:color w:val="000000" w:themeColor="text1"/>
          </w:rPr>
          <w:t>s</w:t>
        </w:r>
      </w:ins>
      <w:r w:rsidRPr="002B3CE4">
        <w:rPr>
          <w:color w:val="000000" w:themeColor="text1"/>
        </w:rPr>
        <w:t xml:space="preserve"> de robustez realizados reforçam esse efeito causal do SISU sobre o perfil dos novos estudantes ingressos das instituições de ensino superior brasileiras.</w:t>
      </w:r>
    </w:p>
    <w:p w14:paraId="1057BAE2" w14:textId="4DD0080A" w:rsidR="008A318C" w:rsidRPr="002B3CE4" w:rsidRDefault="008A318C" w:rsidP="00AA264C">
      <w:pPr>
        <w:rPr>
          <w:color w:val="000000" w:themeColor="text1"/>
        </w:rPr>
      </w:pPr>
      <w:r w:rsidRPr="002B3CE4">
        <w:rPr>
          <w:color w:val="000000" w:themeColor="text1"/>
        </w:rPr>
        <w:t>Entretanto, apesar do SISU já ser um</w:t>
      </w:r>
      <w:del w:id="101" w:author="Dieison Casagrande" w:date="2024-05-02T11:32:00Z">
        <w:r w:rsidRPr="002B3CE4" w:rsidDel="00857A60">
          <w:rPr>
            <w:color w:val="000000" w:themeColor="text1"/>
          </w:rPr>
          <w:delText>a</w:delText>
        </w:r>
      </w:del>
      <w:r w:rsidRPr="002B3CE4">
        <w:rPr>
          <w:color w:val="000000" w:themeColor="text1"/>
        </w:rPr>
        <w:t xml:space="preserve"> evento consolidado no calendário acadêmico nacional, ainda são poucos os estudos realizados a respeito do seu impacto sobre os estudantes e as instituições no longo prazo. </w:t>
      </w:r>
      <w:r w:rsidR="00AA264C" w:rsidRPr="002B3CE4">
        <w:rPr>
          <w:color w:val="000000" w:themeColor="text1"/>
        </w:rPr>
        <w:t xml:space="preserve">Tais pesquisas são importantes para a avaliação de impacto do programa, a fim de fomentar discussões e auxiliar na tomada de decisões sobre a continuidade do programa, e, se necessário, do seu aperfeiçoamento, ou extinção. </w:t>
      </w:r>
      <w:r w:rsidRPr="002B3CE4">
        <w:rPr>
          <w:color w:val="000000" w:themeColor="text1"/>
        </w:rPr>
        <w:t xml:space="preserve">Assim, sugere-se que sejam realizados mais trabalhos que visem esclarecer a importância do sistema de admissão centralizada para a democratização do acesso, para a evolução do ensino de qualidade e, consequentemente, para a geração de mão-de-obra qualificada, capaz de resultar no crescimento econômico do país. </w:t>
      </w:r>
    </w:p>
    <w:p w14:paraId="291992C3" w14:textId="77777777" w:rsidR="00BF539A" w:rsidRPr="002B3CE4" w:rsidRDefault="00BF539A" w:rsidP="008A318C">
      <w:pPr>
        <w:rPr>
          <w:color w:val="000000" w:themeColor="text1"/>
        </w:rPr>
      </w:pPr>
    </w:p>
    <w:p w14:paraId="4952AF67" w14:textId="63065D4D" w:rsidR="00BF539A" w:rsidRPr="002B3CE4" w:rsidRDefault="00BF539A" w:rsidP="00A72C14">
      <w:pPr>
        <w:pStyle w:val="Ttulo1"/>
        <w:numPr>
          <w:ilvl w:val="0"/>
          <w:numId w:val="0"/>
        </w:numPr>
        <w:ind w:left="352" w:hanging="352"/>
      </w:pPr>
      <w:r w:rsidRPr="002B3CE4">
        <w:t>Referências</w:t>
      </w:r>
    </w:p>
    <w:p w14:paraId="31B97BB1" w14:textId="1C64E204" w:rsidR="00C86F56" w:rsidRPr="002B3CE4" w:rsidRDefault="00C86F56" w:rsidP="00417C08">
      <w:pPr>
        <w:ind w:firstLine="0"/>
        <w:rPr>
          <w:color w:val="000000" w:themeColor="text1"/>
        </w:rPr>
      </w:pPr>
    </w:p>
    <w:p w14:paraId="03CF54D8" w14:textId="5AE49F44"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color w:val="000000" w:themeColor="text1"/>
        </w:rPr>
        <w:fldChar w:fldCharType="begin"/>
      </w:r>
      <w:r w:rsidRPr="002B3CE4">
        <w:rPr>
          <w:color w:val="000000" w:themeColor="text1"/>
        </w:rPr>
        <w:instrText xml:space="preserve"> ADDIN ZOTERO_BIBL {"uncited":[],"omitted":[],"custom":[]} CSL_BIBLIOGRAPHY </w:instrText>
      </w:r>
      <w:r w:rsidRPr="002B3CE4">
        <w:rPr>
          <w:color w:val="000000" w:themeColor="text1"/>
        </w:rPr>
        <w:fldChar w:fldCharType="separate"/>
      </w:r>
      <w:r w:rsidRPr="002B3CE4">
        <w:rPr>
          <w:rFonts w:cs="Times New Roman"/>
          <w:color w:val="000000" w:themeColor="text1"/>
          <w:kern w:val="0"/>
        </w:rPr>
        <w:t xml:space="preserve">BANCO MUNDIAL. </w:t>
      </w:r>
      <w:r w:rsidRPr="002B3CE4">
        <w:rPr>
          <w:rFonts w:cs="Times New Roman"/>
          <w:b/>
          <w:bCs/>
          <w:color w:val="000000" w:themeColor="text1"/>
          <w:kern w:val="0"/>
        </w:rPr>
        <w:t>Gini index</w:t>
      </w:r>
      <w:r w:rsidRPr="002B3CE4">
        <w:rPr>
          <w:rFonts w:cs="Times New Roman"/>
          <w:color w:val="000000" w:themeColor="text1"/>
          <w:kern w:val="0"/>
        </w:rPr>
        <w:t>. 2019. Disponível em: https://data.worldbank.org/indicator/SI.POV.GINI. Acesso em: 20 jun. 2023.</w:t>
      </w:r>
      <w:r w:rsidR="00924889" w:rsidRPr="002B3CE4">
        <w:rPr>
          <w:rFonts w:cs="Times New Roman"/>
          <w:color w:val="000000" w:themeColor="text1"/>
          <w:kern w:val="0"/>
        </w:rPr>
        <w:t xml:space="preserve"> Base de dados.</w:t>
      </w:r>
    </w:p>
    <w:p w14:paraId="591BA941"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43F685E9" w14:textId="6E291172"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BRASIL. </w:t>
      </w:r>
      <w:r w:rsidRPr="002B3CE4">
        <w:rPr>
          <w:rFonts w:cs="Times New Roman"/>
          <w:b/>
          <w:bCs/>
          <w:color w:val="000000" w:themeColor="text1"/>
          <w:kern w:val="0"/>
        </w:rPr>
        <w:t>Lei n</w:t>
      </w:r>
      <w:r w:rsidRPr="002B3CE4">
        <w:rPr>
          <w:rFonts w:cs="Times New Roman"/>
          <w:b/>
          <w:bCs/>
          <w:color w:val="000000" w:themeColor="text1"/>
          <w:kern w:val="0"/>
          <w:vertAlign w:val="superscript"/>
        </w:rPr>
        <w:t>o</w:t>
      </w:r>
      <w:r w:rsidRPr="002B3CE4">
        <w:rPr>
          <w:rFonts w:cs="Times New Roman"/>
          <w:b/>
          <w:bCs/>
          <w:color w:val="000000" w:themeColor="text1"/>
          <w:kern w:val="0"/>
        </w:rPr>
        <w:t xml:space="preserve"> 12.711, de 29 de agosta de 2012. </w:t>
      </w:r>
      <w:r w:rsidRPr="002B3CE4">
        <w:rPr>
          <w:rFonts w:cs="Times New Roman"/>
          <w:color w:val="000000" w:themeColor="text1"/>
          <w:kern w:val="0"/>
        </w:rPr>
        <w:t xml:space="preserve">Dispõe sobre o ingresso nas universidades federais e nas instituições federais de ensino técnico de nível médio e dá outras providências. </w:t>
      </w:r>
      <w:r w:rsidR="00534AE7" w:rsidRPr="002B3CE4">
        <w:rPr>
          <w:rFonts w:cs="Times New Roman"/>
          <w:color w:val="000000" w:themeColor="text1"/>
          <w:kern w:val="0"/>
        </w:rPr>
        <w:t xml:space="preserve">Brasília: Casa Civil, </w:t>
      </w:r>
      <w:r w:rsidRPr="002B3CE4">
        <w:rPr>
          <w:rFonts w:cs="Times New Roman"/>
          <w:color w:val="000000" w:themeColor="text1"/>
          <w:kern w:val="0"/>
        </w:rPr>
        <w:t>2012. Disponível em: https://www.planalto.gov.br/ccivil_03/_ato2011-2014/2012/lei/l12711.htm. Acesso em: 28 dez. 2023.</w:t>
      </w:r>
    </w:p>
    <w:p w14:paraId="64AA7DA4"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637C1243" w14:textId="57624F79"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CABELLO, Andrea </w:t>
      </w:r>
      <w:r w:rsidRPr="002B3CE4">
        <w:rPr>
          <w:rFonts w:cs="Times New Roman"/>
          <w:i/>
          <w:iCs/>
          <w:color w:val="000000" w:themeColor="text1"/>
          <w:kern w:val="0"/>
        </w:rPr>
        <w:t>et al.</w:t>
      </w:r>
      <w:r w:rsidRPr="002B3CE4">
        <w:rPr>
          <w:rFonts w:cs="Times New Roman"/>
          <w:color w:val="000000" w:themeColor="text1"/>
          <w:kern w:val="0"/>
        </w:rPr>
        <w:t xml:space="preserve"> Formas de ingresso em perspectiva comparada: por que o SISU aumenta a evasão? O caso da UNB. </w:t>
      </w:r>
      <w:r w:rsidRPr="002B3CE4">
        <w:rPr>
          <w:rFonts w:cs="Times New Roman"/>
          <w:b/>
          <w:bCs/>
          <w:color w:val="000000" w:themeColor="text1"/>
          <w:kern w:val="0"/>
        </w:rPr>
        <w:t>Avaliação: Revista da Avaliação da Educação Superior (Campinas)</w:t>
      </w:r>
      <w:r w:rsidRPr="002B3CE4">
        <w:rPr>
          <w:rFonts w:cs="Times New Roman"/>
          <w:color w:val="000000" w:themeColor="text1"/>
          <w:kern w:val="0"/>
        </w:rPr>
        <w:t>, v. 26, n. 2, p. 446–460,</w:t>
      </w:r>
      <w:r w:rsidR="00DA626A" w:rsidRPr="002B3CE4">
        <w:rPr>
          <w:rFonts w:cs="Times New Roman"/>
          <w:color w:val="000000" w:themeColor="text1"/>
          <w:kern w:val="0"/>
        </w:rPr>
        <w:t xml:space="preserve"> </w:t>
      </w:r>
      <w:r w:rsidRPr="002B3CE4">
        <w:rPr>
          <w:rFonts w:cs="Times New Roman"/>
          <w:color w:val="000000" w:themeColor="text1"/>
          <w:kern w:val="0"/>
        </w:rPr>
        <w:t>2021.</w:t>
      </w:r>
      <w:r w:rsidR="00E00ADD" w:rsidRPr="002B3CE4">
        <w:rPr>
          <w:rFonts w:cs="Times New Roman"/>
          <w:color w:val="000000" w:themeColor="text1"/>
          <w:kern w:val="0"/>
        </w:rPr>
        <w:t xml:space="preserve"> </w:t>
      </w:r>
      <w:r w:rsidRPr="002B3CE4">
        <w:rPr>
          <w:rFonts w:cs="Times New Roman"/>
          <w:color w:val="000000" w:themeColor="text1"/>
          <w:kern w:val="0"/>
        </w:rPr>
        <w:t>Disponível em: https://doi.org/10.1590/S1414-40772021000200006. Acesso em: 17 jun. 2023.</w:t>
      </w:r>
    </w:p>
    <w:p w14:paraId="5DC4B631"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29D56D48" w14:textId="2A03A18F" w:rsidR="00480D05" w:rsidRPr="002B3CE4" w:rsidRDefault="00480D05" w:rsidP="00E00ADD">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rPr>
        <w:t>CORBUCCI, Paulo</w:t>
      </w:r>
      <w:r w:rsidR="00E00ADD" w:rsidRPr="002B3CE4">
        <w:rPr>
          <w:rFonts w:cs="Times New Roman"/>
          <w:color w:val="000000" w:themeColor="text1"/>
          <w:kern w:val="0"/>
        </w:rPr>
        <w:t xml:space="preserve"> Roberto</w:t>
      </w:r>
      <w:r w:rsidRPr="002B3CE4">
        <w:rPr>
          <w:rFonts w:cs="Times New Roman"/>
          <w:color w:val="000000" w:themeColor="text1"/>
          <w:kern w:val="0"/>
        </w:rPr>
        <w:t xml:space="preserve">. O Ensino Superior Brasileiro na Década de 90. </w:t>
      </w:r>
      <w:r w:rsidRPr="002B3CE4">
        <w:rPr>
          <w:rFonts w:cs="Times New Roman"/>
          <w:b/>
          <w:bCs/>
          <w:color w:val="000000" w:themeColor="text1"/>
          <w:kern w:val="0"/>
        </w:rPr>
        <w:t>Políticas Sociais</w:t>
      </w:r>
      <w:r w:rsidR="00E00ADD" w:rsidRPr="002B3CE4">
        <w:rPr>
          <w:rFonts w:cs="Times New Roman"/>
          <w:b/>
          <w:bCs/>
          <w:color w:val="000000" w:themeColor="text1"/>
          <w:kern w:val="0"/>
        </w:rPr>
        <w:t>: acompanhamento e análise</w:t>
      </w:r>
      <w:r w:rsidRPr="002B3CE4">
        <w:rPr>
          <w:rFonts w:cs="Times New Roman"/>
          <w:color w:val="000000" w:themeColor="text1"/>
          <w:kern w:val="0"/>
        </w:rPr>
        <w:t xml:space="preserve">, </w:t>
      </w:r>
      <w:r w:rsidR="00E00ADD" w:rsidRPr="002B3CE4">
        <w:rPr>
          <w:rFonts w:cs="Times New Roman"/>
          <w:color w:val="000000" w:themeColor="text1"/>
          <w:kern w:val="0"/>
        </w:rPr>
        <w:t>Brasília</w:t>
      </w:r>
      <w:r w:rsidRPr="002B3CE4">
        <w:rPr>
          <w:rFonts w:cs="Times New Roman"/>
          <w:color w:val="000000" w:themeColor="text1"/>
          <w:kern w:val="0"/>
        </w:rPr>
        <w:t>, 1999. Disponível em:</w:t>
      </w:r>
      <w:r w:rsidR="00E00ADD" w:rsidRPr="002B3CE4">
        <w:rPr>
          <w:rFonts w:cs="Times New Roman"/>
          <w:color w:val="000000" w:themeColor="text1"/>
          <w:kern w:val="0"/>
        </w:rPr>
        <w:t xml:space="preserve"> </w:t>
      </w:r>
      <w:r w:rsidR="00E00ADD" w:rsidRPr="002B3CE4">
        <w:rPr>
          <w:rFonts w:cs="Times New Roman"/>
          <w:color w:val="000000" w:themeColor="text1"/>
          <w:kern w:val="0"/>
        </w:rPr>
        <w:lastRenderedPageBreak/>
        <w:t>http://repositorio.ipea.gov.br/handle/11058/4774.</w:t>
      </w:r>
      <w:r w:rsidRPr="002B3CE4">
        <w:rPr>
          <w:rFonts w:cs="Times New Roman"/>
          <w:color w:val="000000" w:themeColor="text1"/>
          <w:kern w:val="0"/>
        </w:rPr>
        <w:t xml:space="preserve"> </w:t>
      </w:r>
      <w:r w:rsidR="00E00ADD" w:rsidRPr="002B3CE4">
        <w:rPr>
          <w:rFonts w:cs="Times New Roman"/>
          <w:color w:val="000000" w:themeColor="text1"/>
          <w:kern w:val="0"/>
        </w:rPr>
        <w:t>Acesso em 18 jun. 2023.</w:t>
      </w:r>
    </w:p>
    <w:p w14:paraId="157AEDC7"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7BCE2DEE" w14:textId="54873FB9"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ESTEVAN, Fernanda; GALL, Thomas; MORIN, Louis-Philippe. </w:t>
      </w:r>
      <w:r w:rsidRPr="002B3CE4">
        <w:rPr>
          <w:rFonts w:cs="Times New Roman"/>
          <w:color w:val="000000" w:themeColor="text1"/>
          <w:kern w:val="0"/>
          <w:lang w:val="en-US"/>
        </w:rPr>
        <w:t xml:space="preserve">Redistribution Without Distortion: Evidence from an Affirmative Action Programme at a Large Brazilian University. </w:t>
      </w:r>
      <w:r w:rsidRPr="002B3CE4">
        <w:rPr>
          <w:rFonts w:cs="Times New Roman"/>
          <w:b/>
          <w:bCs/>
          <w:color w:val="000000" w:themeColor="text1"/>
          <w:kern w:val="0"/>
        </w:rPr>
        <w:t>The Economic Journal</w:t>
      </w:r>
      <w:r w:rsidRPr="002B3CE4">
        <w:rPr>
          <w:rFonts w:cs="Times New Roman"/>
          <w:color w:val="000000" w:themeColor="text1"/>
          <w:kern w:val="0"/>
        </w:rPr>
        <w:t>, v. 129, n. 619, p. 1182–1220, 2019. Disponível em:</w:t>
      </w:r>
      <w:r w:rsidR="00E00ADD" w:rsidRPr="002B3CE4">
        <w:rPr>
          <w:color w:val="000000" w:themeColor="text1"/>
        </w:rPr>
        <w:t xml:space="preserve"> </w:t>
      </w:r>
      <w:r w:rsidR="00E00ADD" w:rsidRPr="002B3CE4">
        <w:rPr>
          <w:rFonts w:cs="Times New Roman"/>
          <w:color w:val="000000" w:themeColor="text1"/>
          <w:kern w:val="0"/>
        </w:rPr>
        <w:t>https://doi.org/10.1093/ej/uez001</w:t>
      </w:r>
      <w:r w:rsidRPr="002B3CE4">
        <w:rPr>
          <w:rFonts w:cs="Times New Roman"/>
          <w:color w:val="000000" w:themeColor="text1"/>
          <w:kern w:val="0"/>
        </w:rPr>
        <w:t>. Acesso em: 20 jun. 2023.</w:t>
      </w:r>
    </w:p>
    <w:p w14:paraId="3C7E4A3A"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2FC50E4E" w14:textId="65E489E1"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FUNDAÇÃO ABRINQ. Taxa de distorção idade-série no Ensino Médio. </w:t>
      </w:r>
      <w:r w:rsidR="00E95E12" w:rsidRPr="002B3CE4">
        <w:rPr>
          <w:rFonts w:cs="Times New Roman"/>
          <w:color w:val="000000" w:themeColor="text1"/>
          <w:kern w:val="0"/>
        </w:rPr>
        <w:t>São Paulo</w:t>
      </w:r>
      <w:r w:rsidRPr="002B3CE4">
        <w:rPr>
          <w:rFonts w:cs="Times New Roman"/>
          <w:color w:val="000000" w:themeColor="text1"/>
          <w:kern w:val="0"/>
        </w:rPr>
        <w:t xml:space="preserve">, 2023. Disponível em: https://observatoriocrianca.org.br/cenario-infancia/temas/ensino-medio/561-taxa-de-distorcao-idade-serie-no-ensino-medio?filters=1,130. Acesso em: 22 dez. 2023. </w:t>
      </w:r>
    </w:p>
    <w:p w14:paraId="176B4B42"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35C29024" w14:textId="4364E702"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GOOGLE INC. </w:t>
      </w:r>
      <w:r w:rsidRPr="002B3CE4">
        <w:rPr>
          <w:rFonts w:cs="Times New Roman"/>
          <w:b/>
          <w:bCs/>
          <w:color w:val="000000" w:themeColor="text1"/>
          <w:kern w:val="0"/>
        </w:rPr>
        <w:t>Google Maps</w:t>
      </w:r>
      <w:r w:rsidRPr="002B3CE4">
        <w:rPr>
          <w:rFonts w:cs="Times New Roman"/>
          <w:color w:val="000000" w:themeColor="text1"/>
          <w:kern w:val="0"/>
        </w:rPr>
        <w:t xml:space="preserve">. 2023. Disponível em: https://www.google.com.br/maps/preview. Acesso em: 4 dez. 2023. </w:t>
      </w:r>
    </w:p>
    <w:p w14:paraId="5C2608A1"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04208BB3" w14:textId="453F7F56"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IBGE. </w:t>
      </w:r>
      <w:r w:rsidR="000F4772" w:rsidRPr="002B3CE4">
        <w:rPr>
          <w:rFonts w:cs="Times New Roman"/>
          <w:b/>
          <w:bCs/>
          <w:color w:val="000000" w:themeColor="text1"/>
          <w:kern w:val="0"/>
        </w:rPr>
        <w:t xml:space="preserve">PNAD Contínua: </w:t>
      </w:r>
      <w:r w:rsidRPr="002B3CE4">
        <w:rPr>
          <w:rFonts w:cs="Times New Roman"/>
          <w:b/>
          <w:bCs/>
          <w:color w:val="000000" w:themeColor="text1"/>
          <w:kern w:val="0"/>
        </w:rPr>
        <w:t>Outras formas de trabalho 2022</w:t>
      </w:r>
      <w:r w:rsidRPr="002B3CE4">
        <w:rPr>
          <w:rFonts w:cs="Times New Roman"/>
          <w:color w:val="000000" w:themeColor="text1"/>
          <w:kern w:val="0"/>
        </w:rPr>
        <w:t xml:space="preserve">. </w:t>
      </w:r>
      <w:r w:rsidR="001F33F3" w:rsidRPr="002B3CE4">
        <w:rPr>
          <w:rFonts w:cs="Times New Roman"/>
          <w:color w:val="000000" w:themeColor="text1"/>
          <w:kern w:val="0"/>
        </w:rPr>
        <w:t>Rio de Janeiro</w:t>
      </w:r>
      <w:r w:rsidR="00C222FD" w:rsidRPr="002B3CE4">
        <w:rPr>
          <w:rFonts w:cs="Times New Roman"/>
          <w:color w:val="000000" w:themeColor="text1"/>
          <w:kern w:val="0"/>
        </w:rPr>
        <w:t xml:space="preserve">: Instituto Brasileiro de Geografia e Estatística, </w:t>
      </w:r>
      <w:r w:rsidRPr="002B3CE4">
        <w:rPr>
          <w:rFonts w:cs="Times New Roman"/>
          <w:color w:val="000000" w:themeColor="text1"/>
          <w:kern w:val="0"/>
        </w:rPr>
        <w:t xml:space="preserve">2023. Disponível em: https://biblioteca.ibge.gov.br/index.php/biblioteca-catalogo?view=detalhes&amp;id=2102020. Acesso em: 28 dez. 2023. </w:t>
      </w:r>
    </w:p>
    <w:p w14:paraId="5C7C4A43"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6F9C049A" w14:textId="58D26387"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3,9 milhões estão inscritos no Enem 2023</w:t>
      </w:r>
      <w:r w:rsidRPr="002B3CE4">
        <w:rPr>
          <w:rFonts w:cs="Times New Roman"/>
          <w:color w:val="000000" w:themeColor="text1"/>
          <w:kern w:val="0"/>
        </w:rPr>
        <w:t xml:space="preserve">. </w:t>
      </w:r>
      <w:r w:rsidR="003B1DEE" w:rsidRPr="002B3CE4">
        <w:rPr>
          <w:rFonts w:cs="Times New Roman"/>
          <w:color w:val="000000" w:themeColor="text1"/>
          <w:kern w:val="0"/>
        </w:rPr>
        <w:t xml:space="preserve">Brasília: </w:t>
      </w:r>
      <w:r w:rsidR="00C222FD" w:rsidRPr="002B3CE4">
        <w:rPr>
          <w:rFonts w:cs="Times New Roman"/>
          <w:color w:val="000000" w:themeColor="text1"/>
          <w:kern w:val="0"/>
        </w:rPr>
        <w:t>Instituto Nacional de Estudos e Pesquisas Educacionais Anísio Teixeira</w:t>
      </w:r>
      <w:r w:rsidRPr="002B3CE4">
        <w:rPr>
          <w:rFonts w:cs="Times New Roman"/>
          <w:color w:val="000000" w:themeColor="text1"/>
          <w:kern w:val="0"/>
        </w:rPr>
        <w:t xml:space="preserve">, 2023a. Disponível em: https://www.gov.br/inep/pt-br/assuntos/noticias/enem/3-9-milhoes-estao-inscritos-no-enem-2023. Acesso em: 1 dez. 2023. </w:t>
      </w:r>
    </w:p>
    <w:p w14:paraId="6F1E3CC0"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4F697916" w14:textId="7405BCB7" w:rsidR="00480D05" w:rsidRPr="002B3CE4" w:rsidRDefault="00A83C1D"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INEP</w:t>
      </w:r>
      <w:r w:rsidR="00480D05" w:rsidRPr="002B3CE4">
        <w:rPr>
          <w:rFonts w:cs="Times New Roman"/>
          <w:color w:val="000000" w:themeColor="text1"/>
          <w:kern w:val="0"/>
        </w:rPr>
        <w:t xml:space="preserve">. </w:t>
      </w:r>
      <w:r w:rsidR="00480D05" w:rsidRPr="002B3CE4">
        <w:rPr>
          <w:rFonts w:cs="Times New Roman"/>
          <w:b/>
          <w:bCs/>
          <w:color w:val="000000" w:themeColor="text1"/>
          <w:kern w:val="0"/>
        </w:rPr>
        <w:t>Censo da Educação Superior</w:t>
      </w:r>
      <w:r w:rsidR="00480D05" w:rsidRPr="002B3CE4">
        <w:rPr>
          <w:rFonts w:cs="Times New Roman"/>
          <w:color w:val="000000" w:themeColor="text1"/>
          <w:kern w:val="0"/>
        </w:rPr>
        <w:t xml:space="preserve">. </w:t>
      </w:r>
      <w:r w:rsidR="008E07F2" w:rsidRPr="002B3CE4">
        <w:rPr>
          <w:rFonts w:cs="Times New Roman"/>
          <w:color w:val="000000" w:themeColor="text1"/>
          <w:kern w:val="0"/>
        </w:rPr>
        <w:t>Brasília</w:t>
      </w:r>
      <w:r w:rsidRPr="002B3CE4">
        <w:rPr>
          <w:rFonts w:cs="Times New Roman"/>
          <w:color w:val="000000" w:themeColor="text1"/>
          <w:kern w:val="0"/>
        </w:rPr>
        <w:t>:</w:t>
      </w:r>
      <w:r w:rsidR="008E07F2" w:rsidRPr="002B3CE4">
        <w:rPr>
          <w:rFonts w:cs="Times New Roman"/>
          <w:color w:val="000000" w:themeColor="text1"/>
          <w:kern w:val="0"/>
        </w:rPr>
        <w:t xml:space="preserve"> </w:t>
      </w:r>
      <w:r w:rsidR="00C222FD" w:rsidRPr="002B3CE4">
        <w:rPr>
          <w:rFonts w:cs="Times New Roman"/>
          <w:color w:val="000000" w:themeColor="text1"/>
          <w:kern w:val="0"/>
        </w:rPr>
        <w:t>Instituto Nacional de Estudos e Pesquisas Educacionais Anísio Teixeira</w:t>
      </w:r>
      <w:r w:rsidR="00480D05" w:rsidRPr="002B3CE4">
        <w:rPr>
          <w:rFonts w:cs="Times New Roman"/>
          <w:color w:val="000000" w:themeColor="text1"/>
          <w:kern w:val="0"/>
        </w:rPr>
        <w:t xml:space="preserve">, 2023b. Disponível em: </w:t>
      </w:r>
      <w:r w:rsidR="004E0B60" w:rsidRPr="002B3CE4">
        <w:rPr>
          <w:rFonts w:cs="Times New Roman"/>
          <w:color w:val="000000" w:themeColor="text1"/>
          <w:kern w:val="0"/>
        </w:rPr>
        <w:t>https://www.gov.br/inep/pt-br/areas-de-atuacao/pesquisas-estatisticas-e-indicadores/censo-da-educacao-superior/censo-da-educacao-superior</w:t>
      </w:r>
      <w:r w:rsidR="008E07F2" w:rsidRPr="002B3CE4">
        <w:rPr>
          <w:rFonts w:cs="Times New Roman"/>
          <w:color w:val="000000" w:themeColor="text1"/>
          <w:kern w:val="0"/>
        </w:rPr>
        <w:t xml:space="preserve">. </w:t>
      </w:r>
      <w:r w:rsidR="00480D05" w:rsidRPr="002B3CE4">
        <w:rPr>
          <w:rFonts w:cs="Times New Roman"/>
          <w:color w:val="000000" w:themeColor="text1"/>
          <w:kern w:val="0"/>
        </w:rPr>
        <w:t xml:space="preserve">Acesso em: 27 nov. 2023. </w:t>
      </w:r>
    </w:p>
    <w:p w14:paraId="7FA28675"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1C572579" w14:textId="18D2A810" w:rsidR="00480D05" w:rsidRPr="002B3CE4" w:rsidRDefault="00A83C1D"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INEP</w:t>
      </w:r>
      <w:r w:rsidR="00480D05" w:rsidRPr="002B3CE4">
        <w:rPr>
          <w:rFonts w:cs="Times New Roman"/>
          <w:color w:val="000000" w:themeColor="text1"/>
          <w:kern w:val="0"/>
        </w:rPr>
        <w:t xml:space="preserve">. </w:t>
      </w:r>
      <w:r w:rsidR="00480D05" w:rsidRPr="002B3CE4">
        <w:rPr>
          <w:rFonts w:cs="Times New Roman"/>
          <w:b/>
          <w:bCs/>
          <w:color w:val="000000" w:themeColor="text1"/>
          <w:kern w:val="0"/>
        </w:rPr>
        <w:t>Censo Escolar 2010: visão geral dos primeiros resultados</w:t>
      </w:r>
      <w:r w:rsidR="00480D05" w:rsidRPr="002B3CE4">
        <w:rPr>
          <w:rFonts w:cs="Times New Roman"/>
          <w:color w:val="000000" w:themeColor="text1"/>
          <w:kern w:val="0"/>
        </w:rPr>
        <w:t>. Brasília</w:t>
      </w:r>
      <w:r w:rsidRPr="002B3CE4">
        <w:rPr>
          <w:rFonts w:cs="Times New Roman"/>
          <w:color w:val="000000" w:themeColor="text1"/>
          <w:kern w:val="0"/>
        </w:rPr>
        <w:t xml:space="preserve">: </w:t>
      </w:r>
      <w:r w:rsidR="00C222FD" w:rsidRPr="002B3CE4">
        <w:rPr>
          <w:rFonts w:cs="Times New Roman"/>
          <w:color w:val="000000" w:themeColor="text1"/>
          <w:kern w:val="0"/>
        </w:rPr>
        <w:t>Instituto Nacional de Estudos e Pesquisas Educacionais Anísio Teixeira</w:t>
      </w:r>
      <w:r w:rsidRPr="002B3CE4">
        <w:rPr>
          <w:rFonts w:cs="Times New Roman"/>
          <w:color w:val="000000" w:themeColor="text1"/>
          <w:kern w:val="0"/>
        </w:rPr>
        <w:t>,</w:t>
      </w:r>
      <w:r w:rsidR="00480D05" w:rsidRPr="002B3CE4">
        <w:rPr>
          <w:rFonts w:cs="Times New Roman"/>
          <w:color w:val="000000" w:themeColor="text1"/>
          <w:kern w:val="0"/>
        </w:rPr>
        <w:t xml:space="preserve"> 2010. Disponível em: https://download.inep.gov.br/download/censo/2010/apresentacao_divulgacao_censo_2010.pdf. Acesso em: 4 dez. 2023.</w:t>
      </w:r>
    </w:p>
    <w:p w14:paraId="2C3A8105"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56455CAF" w14:textId="338B6EEA" w:rsidR="00480D05" w:rsidRPr="002B3CE4" w:rsidRDefault="00E46B63"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INEP</w:t>
      </w:r>
      <w:r w:rsidR="00480D05" w:rsidRPr="002B3CE4">
        <w:rPr>
          <w:rFonts w:cs="Times New Roman"/>
          <w:color w:val="000000" w:themeColor="text1"/>
          <w:kern w:val="0"/>
        </w:rPr>
        <w:t xml:space="preserve">. </w:t>
      </w:r>
      <w:r w:rsidR="00480D05" w:rsidRPr="002B3CE4">
        <w:rPr>
          <w:rFonts w:cs="Times New Roman"/>
          <w:b/>
          <w:bCs/>
          <w:color w:val="000000" w:themeColor="text1"/>
          <w:kern w:val="0"/>
        </w:rPr>
        <w:t>Classificação Internacional Normalizada da Educação</w:t>
      </w:r>
      <w:r w:rsidR="00480D05" w:rsidRPr="002B3CE4">
        <w:rPr>
          <w:rFonts w:cs="Times New Roman"/>
          <w:color w:val="000000" w:themeColor="text1"/>
          <w:kern w:val="0"/>
        </w:rPr>
        <w:t xml:space="preserve">. </w:t>
      </w:r>
      <w:r w:rsidRPr="002B3CE4">
        <w:rPr>
          <w:rFonts w:cs="Times New Roman"/>
          <w:color w:val="000000" w:themeColor="text1"/>
          <w:kern w:val="0"/>
        </w:rPr>
        <w:t xml:space="preserve">Brasília: </w:t>
      </w:r>
      <w:r w:rsidR="00C222FD" w:rsidRPr="002B3CE4">
        <w:rPr>
          <w:rFonts w:cs="Times New Roman"/>
          <w:color w:val="000000" w:themeColor="text1"/>
          <w:kern w:val="0"/>
        </w:rPr>
        <w:t>Instituto Nacional de Estudos e Pesquisas Educacionais Anísio Teixeira</w:t>
      </w:r>
      <w:r w:rsidRPr="002B3CE4">
        <w:rPr>
          <w:rFonts w:cs="Times New Roman"/>
          <w:color w:val="000000" w:themeColor="text1"/>
          <w:kern w:val="0"/>
        </w:rPr>
        <w:t>,</w:t>
      </w:r>
      <w:r w:rsidR="00480D05" w:rsidRPr="002B3CE4">
        <w:rPr>
          <w:rFonts w:cs="Times New Roman"/>
          <w:color w:val="000000" w:themeColor="text1"/>
          <w:kern w:val="0"/>
        </w:rPr>
        <w:t xml:space="preserve"> 2020. Disponível em: https://www.gov.br/inep/pt-br/areas-de-atuacao/pesquisas-estatisticas-e-indicadores/cine-brasil/classificacao. Acesso em: 24 abr. 2024. </w:t>
      </w:r>
    </w:p>
    <w:p w14:paraId="190535BD"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3E019B96" w14:textId="18625F9A"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Enem: sinopses estatísticas do Exame Nacional do Ensino Médio</w:t>
      </w:r>
      <w:r w:rsidRPr="002B3CE4">
        <w:rPr>
          <w:rFonts w:cs="Times New Roman"/>
          <w:color w:val="000000" w:themeColor="text1"/>
          <w:kern w:val="0"/>
        </w:rPr>
        <w:t xml:space="preserve">. </w:t>
      </w:r>
      <w:r w:rsidR="00C874A1" w:rsidRPr="002B3CE4">
        <w:rPr>
          <w:rFonts w:cs="Times New Roman"/>
          <w:color w:val="000000" w:themeColor="text1"/>
          <w:kern w:val="0"/>
        </w:rPr>
        <w:t xml:space="preserve">Brasília: </w:t>
      </w:r>
      <w:r w:rsidR="00C222FD" w:rsidRPr="002B3CE4">
        <w:rPr>
          <w:rFonts w:cs="Times New Roman"/>
          <w:color w:val="000000" w:themeColor="text1"/>
          <w:kern w:val="0"/>
        </w:rPr>
        <w:t>Instituto Nacional de Estudos e Pesquisas Educacionais Anísio Teixeira</w:t>
      </w:r>
      <w:r w:rsidRPr="002B3CE4">
        <w:rPr>
          <w:rFonts w:cs="Times New Roman"/>
          <w:color w:val="000000" w:themeColor="text1"/>
          <w:kern w:val="0"/>
        </w:rPr>
        <w:t xml:space="preserve">, 2023c. Disponível em: https://www.gov.br/inep/pt-br/acesso-a-informacao/dados-abertos/sinopses-estatisticas/enem. Acesso em: 4 dez. 2023. </w:t>
      </w:r>
    </w:p>
    <w:p w14:paraId="1A28A377"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5EBAA68D" w14:textId="3C4714E1" w:rsidR="00480D05" w:rsidRPr="002B3CE4" w:rsidRDefault="00C874A1"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INEP - Instituto Nacional de Estudos e Pesquisas Educacionais Anísio Teixeira.</w:t>
      </w:r>
      <w:r w:rsidR="00480D05" w:rsidRPr="002B3CE4">
        <w:rPr>
          <w:rFonts w:cs="Times New Roman"/>
          <w:color w:val="000000" w:themeColor="text1"/>
          <w:kern w:val="0"/>
        </w:rPr>
        <w:t xml:space="preserve"> </w:t>
      </w:r>
      <w:r w:rsidR="00480D05" w:rsidRPr="002B3CE4">
        <w:rPr>
          <w:rFonts w:cs="Times New Roman"/>
          <w:b/>
          <w:bCs/>
          <w:color w:val="000000" w:themeColor="text1"/>
          <w:kern w:val="0"/>
        </w:rPr>
        <w:t>Inscrições no Enem crescem 20 vezes desde 1998</w:t>
      </w:r>
      <w:r w:rsidR="00480D05" w:rsidRPr="002B3CE4">
        <w:rPr>
          <w:rFonts w:cs="Times New Roman"/>
          <w:color w:val="000000" w:themeColor="text1"/>
          <w:kern w:val="0"/>
        </w:rPr>
        <w:t>. [</w:t>
      </w:r>
      <w:r w:rsidR="00480D05" w:rsidRPr="002B3CE4">
        <w:rPr>
          <w:rFonts w:cs="Times New Roman"/>
          <w:i/>
          <w:iCs/>
          <w:color w:val="000000" w:themeColor="text1"/>
          <w:kern w:val="0"/>
        </w:rPr>
        <w:t>S. l.</w:t>
      </w:r>
      <w:r w:rsidR="00480D05" w:rsidRPr="002B3CE4">
        <w:rPr>
          <w:rFonts w:cs="Times New Roman"/>
          <w:color w:val="000000" w:themeColor="text1"/>
          <w:kern w:val="0"/>
        </w:rPr>
        <w:t xml:space="preserve">], 2006. Disponível em: http://portal.mec.gov.br/ultimas-noticias/201-266094987/6881-sp-1649249425. Acesso em: 4 dez. 2023. </w:t>
      </w:r>
    </w:p>
    <w:p w14:paraId="255ACCAB"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39945FFE" w14:textId="73FA5771"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Microdados do Censo da Educação Superior</w:t>
      </w:r>
      <w:r w:rsidRPr="002B3CE4">
        <w:rPr>
          <w:rFonts w:cs="Times New Roman"/>
          <w:color w:val="000000" w:themeColor="text1"/>
          <w:kern w:val="0"/>
        </w:rPr>
        <w:t xml:space="preserve">. </w:t>
      </w:r>
      <w:r w:rsidR="00C874A1" w:rsidRPr="002B3CE4">
        <w:rPr>
          <w:rFonts w:cs="Times New Roman"/>
          <w:color w:val="000000" w:themeColor="text1"/>
          <w:kern w:val="0"/>
        </w:rPr>
        <w:t xml:space="preserve">Brasília: </w:t>
      </w:r>
      <w:r w:rsidR="00C222FD" w:rsidRPr="002B3CE4">
        <w:rPr>
          <w:rFonts w:cs="Times New Roman"/>
          <w:color w:val="000000" w:themeColor="text1"/>
          <w:kern w:val="0"/>
        </w:rPr>
        <w:t>Instituto Nacional de Estudos e Pesquisas Educacionais Anísio Teixeira</w:t>
      </w:r>
      <w:r w:rsidRPr="002B3CE4">
        <w:rPr>
          <w:rFonts w:cs="Times New Roman"/>
          <w:color w:val="000000" w:themeColor="text1"/>
          <w:kern w:val="0"/>
        </w:rPr>
        <w:t xml:space="preserve">, 2023d. Disponível em: https://www.gov.br/inep/pt-br/acesso-a-informacao/dados-abertos/microdados/censo-da-educacao-superior. Acesso em: 4 dez. 2023. </w:t>
      </w:r>
    </w:p>
    <w:p w14:paraId="3C672E4D"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0C3354EA" w14:textId="0724016B"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Resumo Técnico Censo da Educação Superior de 2010</w:t>
      </w:r>
      <w:r w:rsidRPr="002B3CE4">
        <w:rPr>
          <w:rFonts w:cs="Times New Roman"/>
          <w:color w:val="000000" w:themeColor="text1"/>
          <w:kern w:val="0"/>
        </w:rPr>
        <w:t>. Brasília</w:t>
      </w:r>
      <w:r w:rsidR="00C222FD" w:rsidRPr="002B3CE4">
        <w:rPr>
          <w:rFonts w:cs="Times New Roman"/>
          <w:color w:val="000000" w:themeColor="text1"/>
          <w:kern w:val="0"/>
        </w:rPr>
        <w:t>: Instituto Nacional de Estudos e Pesquisas Educacionais Anísio Teixeira</w:t>
      </w:r>
      <w:r w:rsidRPr="002B3CE4">
        <w:rPr>
          <w:rFonts w:cs="Times New Roman"/>
          <w:color w:val="000000" w:themeColor="text1"/>
          <w:kern w:val="0"/>
        </w:rPr>
        <w:t xml:space="preserve">, 2012. Disponível em: </w:t>
      </w:r>
      <w:r w:rsidR="00C222FD" w:rsidRPr="002B3CE4">
        <w:rPr>
          <w:rFonts w:cs="Times New Roman"/>
          <w:color w:val="000000" w:themeColor="text1"/>
          <w:kern w:val="0"/>
        </w:rPr>
        <w:t>https://download.inep.gov.br/download/superior/censo/2010/resumo_tecnico_censo_educacao_superior_2010.pdf.</w:t>
      </w:r>
      <w:r w:rsidRPr="002B3CE4">
        <w:rPr>
          <w:rFonts w:cs="Times New Roman"/>
          <w:color w:val="000000" w:themeColor="text1"/>
          <w:kern w:val="0"/>
        </w:rPr>
        <w:t xml:space="preserve"> </w:t>
      </w:r>
    </w:p>
    <w:p w14:paraId="7E6B09F4"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56E449B7" w14:textId="16F2F2CE"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Resumo Técnico do Censo da Educação Superior 2021</w:t>
      </w:r>
      <w:r w:rsidRPr="002B3CE4">
        <w:rPr>
          <w:rFonts w:cs="Times New Roman"/>
          <w:color w:val="000000" w:themeColor="text1"/>
          <w:kern w:val="0"/>
        </w:rPr>
        <w:t xml:space="preserve">. Brasília: </w:t>
      </w:r>
      <w:r w:rsidR="00D04E75" w:rsidRPr="002B3CE4">
        <w:rPr>
          <w:rFonts w:cs="Times New Roman"/>
          <w:color w:val="000000" w:themeColor="text1"/>
          <w:kern w:val="0"/>
        </w:rPr>
        <w:t>Instituto Nacional de Estudos e Pesquisas Educacionais Anísio Teixeira</w:t>
      </w:r>
      <w:r w:rsidRPr="002B3CE4">
        <w:rPr>
          <w:rFonts w:cs="Times New Roman"/>
          <w:color w:val="000000" w:themeColor="text1"/>
          <w:kern w:val="0"/>
        </w:rPr>
        <w:t xml:space="preserve">, 2023e. Disponível em: </w:t>
      </w:r>
      <w:r w:rsidR="00D04E75" w:rsidRPr="002B3CE4">
        <w:rPr>
          <w:rFonts w:cs="Times New Roman"/>
          <w:color w:val="000000" w:themeColor="text1"/>
          <w:kern w:val="0"/>
        </w:rPr>
        <w:t>https://download.inep.gov.br/publicacoes/institucionais/estatisticas_e_indicadores/resumo_tecnico_censo_da_educacao_superior_2021.pdf.</w:t>
      </w:r>
    </w:p>
    <w:p w14:paraId="2AE78E5A" w14:textId="77777777" w:rsidR="00D04E75" w:rsidRPr="002B3CE4" w:rsidRDefault="00D04E75" w:rsidP="00480D05">
      <w:pPr>
        <w:widowControl w:val="0"/>
        <w:autoSpaceDE w:val="0"/>
        <w:autoSpaceDN w:val="0"/>
        <w:adjustRightInd w:val="0"/>
        <w:ind w:firstLine="0"/>
        <w:jc w:val="left"/>
        <w:rPr>
          <w:rFonts w:cs="Times New Roman"/>
          <w:color w:val="000000" w:themeColor="text1"/>
          <w:kern w:val="0"/>
        </w:rPr>
      </w:pPr>
    </w:p>
    <w:p w14:paraId="2CEA9E58" w14:textId="45CE507F"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Sinopse Estatística da Educação Superior 2000</w:t>
      </w:r>
      <w:r w:rsidRPr="002B3CE4">
        <w:rPr>
          <w:rFonts w:cs="Times New Roman"/>
          <w:color w:val="000000" w:themeColor="text1"/>
          <w:kern w:val="0"/>
        </w:rPr>
        <w:t xml:space="preserve">. Brasília: </w:t>
      </w:r>
      <w:r w:rsidR="00D04E75" w:rsidRPr="002B3CE4">
        <w:rPr>
          <w:rFonts w:cs="Times New Roman"/>
          <w:color w:val="000000" w:themeColor="text1"/>
          <w:kern w:val="0"/>
        </w:rPr>
        <w:t>Instituto Nacional de Estudos e Pesquisas Educacionais Anísio Teixeira</w:t>
      </w:r>
      <w:r w:rsidRPr="002B3CE4">
        <w:rPr>
          <w:rFonts w:cs="Times New Roman"/>
          <w:color w:val="000000" w:themeColor="text1"/>
          <w:kern w:val="0"/>
        </w:rPr>
        <w:t xml:space="preserve">, 2001. Disponível em: </w:t>
      </w:r>
      <w:r w:rsidR="00D04E75" w:rsidRPr="002B3CE4">
        <w:rPr>
          <w:rFonts w:cs="Times New Roman"/>
          <w:color w:val="000000" w:themeColor="text1"/>
          <w:kern w:val="0"/>
        </w:rPr>
        <w:t>https://download.inep.gov.br/download/censo/2000/Superior/sinopse_superior-2000.pdf.</w:t>
      </w:r>
    </w:p>
    <w:p w14:paraId="38DB31C6" w14:textId="77777777" w:rsidR="00D04E75" w:rsidRPr="002B3CE4" w:rsidRDefault="00D04E75" w:rsidP="00480D05">
      <w:pPr>
        <w:widowControl w:val="0"/>
        <w:autoSpaceDE w:val="0"/>
        <w:autoSpaceDN w:val="0"/>
        <w:adjustRightInd w:val="0"/>
        <w:ind w:firstLine="0"/>
        <w:jc w:val="left"/>
        <w:rPr>
          <w:rFonts w:cs="Times New Roman"/>
          <w:color w:val="000000" w:themeColor="text1"/>
          <w:kern w:val="0"/>
        </w:rPr>
      </w:pPr>
    </w:p>
    <w:p w14:paraId="2949DE1F" w14:textId="240180E1"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JIA, Ruixue; LI, Hongbin. Access to Elite Education, Wage Premium, and Social Mobility: The Truth and Illusion of China’s College Entrance Exam. 2017. </w:t>
      </w:r>
      <w:r w:rsidRPr="002B3CE4">
        <w:rPr>
          <w:rFonts w:cs="Times New Roman"/>
          <w:color w:val="000000" w:themeColor="text1"/>
          <w:kern w:val="0"/>
        </w:rPr>
        <w:t xml:space="preserve">Disponível em: </w:t>
      </w:r>
      <w:r w:rsidR="004E2B89" w:rsidRPr="002B3CE4">
        <w:rPr>
          <w:rFonts w:cs="Times New Roman"/>
          <w:color w:val="000000" w:themeColor="text1"/>
          <w:kern w:val="0"/>
        </w:rPr>
        <w:t>https://economics.yale.edu/sites/default/files/eliteeducation170314.pdf.</w:t>
      </w:r>
    </w:p>
    <w:p w14:paraId="151508C7" w14:textId="77777777" w:rsidR="004E2B89" w:rsidRPr="002B3CE4" w:rsidRDefault="004E2B89" w:rsidP="00480D05">
      <w:pPr>
        <w:widowControl w:val="0"/>
        <w:autoSpaceDE w:val="0"/>
        <w:autoSpaceDN w:val="0"/>
        <w:adjustRightInd w:val="0"/>
        <w:ind w:firstLine="0"/>
        <w:jc w:val="left"/>
        <w:rPr>
          <w:rFonts w:cs="Times New Roman"/>
          <w:color w:val="000000" w:themeColor="text1"/>
          <w:kern w:val="0"/>
        </w:rPr>
      </w:pPr>
    </w:p>
    <w:p w14:paraId="54675230" w14:textId="5D149253" w:rsidR="00480D05" w:rsidRPr="002B3CE4" w:rsidRDefault="00480D05" w:rsidP="00480D05">
      <w:pPr>
        <w:widowControl w:val="0"/>
        <w:autoSpaceDE w:val="0"/>
        <w:autoSpaceDN w:val="0"/>
        <w:adjustRightInd w:val="0"/>
        <w:ind w:firstLine="0"/>
        <w:jc w:val="left"/>
        <w:rPr>
          <w:rFonts w:cs="Times New Roman"/>
          <w:color w:val="000000" w:themeColor="text1"/>
          <w:kern w:val="0"/>
          <w:lang w:val="en-US"/>
        </w:rPr>
      </w:pPr>
      <w:r w:rsidRPr="002B3CE4">
        <w:rPr>
          <w:rFonts w:cs="Times New Roman"/>
          <w:color w:val="000000" w:themeColor="text1"/>
          <w:kern w:val="0"/>
          <w:lang w:val="en-US"/>
        </w:rPr>
        <w:t xml:space="preserve">KAMIS, Rais; PAN, Jessica; SEAH, Kelvin Kc. Do college admissions criteria matter? Evidence from discretionary vs. grade-based admission policies. </w:t>
      </w:r>
      <w:r w:rsidRPr="002B3CE4">
        <w:rPr>
          <w:rFonts w:cs="Times New Roman"/>
          <w:b/>
          <w:bCs/>
          <w:color w:val="000000" w:themeColor="text1"/>
          <w:kern w:val="0"/>
          <w:lang w:val="en-US"/>
        </w:rPr>
        <w:t>Economics of Education Review</w:t>
      </w:r>
      <w:r w:rsidRPr="002B3CE4">
        <w:rPr>
          <w:rFonts w:cs="Times New Roman"/>
          <w:color w:val="000000" w:themeColor="text1"/>
          <w:kern w:val="0"/>
          <w:lang w:val="en-US"/>
        </w:rPr>
        <w:t xml:space="preserve">, v. 92, p. 102347, 2023. Disponível em: </w:t>
      </w:r>
      <w:r w:rsidR="00FB454A" w:rsidRPr="002B3CE4">
        <w:rPr>
          <w:rFonts w:cs="Times New Roman"/>
          <w:color w:val="000000" w:themeColor="text1"/>
          <w:kern w:val="0"/>
          <w:lang w:val="en-US"/>
        </w:rPr>
        <w:t>https://doi.org/10.1016/j.econedurev.2022.102347.</w:t>
      </w:r>
      <w:r w:rsidRPr="002B3CE4">
        <w:rPr>
          <w:rFonts w:cs="Times New Roman"/>
          <w:color w:val="000000" w:themeColor="text1"/>
          <w:kern w:val="0"/>
          <w:lang w:val="en-US"/>
        </w:rPr>
        <w:t xml:space="preserve"> Acesso em: 17 jun. 2023.</w:t>
      </w:r>
    </w:p>
    <w:p w14:paraId="1BA490BA"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lang w:val="en-US"/>
        </w:rPr>
      </w:pPr>
    </w:p>
    <w:p w14:paraId="1AC8DA13" w14:textId="65A4E289"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KNIGHT, Brian; SCHIFF, Nathan. Reducing Frictions in College Admissions: Evidence from the Common Application.</w:t>
      </w:r>
      <w:r w:rsidR="00E54708" w:rsidRPr="002B3CE4">
        <w:rPr>
          <w:rFonts w:cs="Times New Roman"/>
          <w:color w:val="000000" w:themeColor="text1"/>
          <w:kern w:val="0"/>
          <w:lang w:val="en-US"/>
        </w:rPr>
        <w:t xml:space="preserve"> </w:t>
      </w:r>
      <w:r w:rsidR="00E54708" w:rsidRPr="002B3CE4">
        <w:rPr>
          <w:rFonts w:cs="Times New Roman"/>
          <w:b/>
          <w:bCs/>
          <w:color w:val="000000" w:themeColor="text1"/>
          <w:kern w:val="0"/>
        </w:rPr>
        <w:t>American Economic Journal: Economic Policy</w:t>
      </w:r>
      <w:r w:rsidRPr="002B3CE4">
        <w:rPr>
          <w:rFonts w:cs="Times New Roman"/>
          <w:color w:val="000000" w:themeColor="text1"/>
          <w:kern w:val="0"/>
        </w:rPr>
        <w:t xml:space="preserve">, v. 14, </w:t>
      </w:r>
      <w:r w:rsidR="00DC3A31" w:rsidRPr="002B3CE4">
        <w:rPr>
          <w:rFonts w:cs="Times New Roman"/>
          <w:color w:val="000000" w:themeColor="text1"/>
          <w:kern w:val="0"/>
        </w:rPr>
        <w:t>n</w:t>
      </w:r>
      <w:r w:rsidRPr="002B3CE4">
        <w:rPr>
          <w:rFonts w:cs="Times New Roman"/>
          <w:color w:val="000000" w:themeColor="text1"/>
          <w:kern w:val="0"/>
        </w:rPr>
        <w:t>. 1,</w:t>
      </w:r>
      <w:r w:rsidR="00DC3A31" w:rsidRPr="002B3CE4">
        <w:rPr>
          <w:rFonts w:cs="Times New Roman"/>
          <w:color w:val="000000" w:themeColor="text1"/>
          <w:kern w:val="0"/>
        </w:rPr>
        <w:t xml:space="preserve"> p. 179-206,</w:t>
      </w:r>
      <w:r w:rsidRPr="002B3CE4">
        <w:rPr>
          <w:rFonts w:cs="Times New Roman"/>
          <w:color w:val="000000" w:themeColor="text1"/>
          <w:kern w:val="0"/>
        </w:rPr>
        <w:t xml:space="preserve"> 2022. Disponível em: </w:t>
      </w:r>
      <w:r w:rsidR="004D7A02" w:rsidRPr="002B3CE4">
        <w:rPr>
          <w:rFonts w:cs="Times New Roman"/>
          <w:color w:val="000000" w:themeColor="text1"/>
          <w:kern w:val="0"/>
        </w:rPr>
        <w:t>https://doi.org/10.1257/pol.20190694</w:t>
      </w:r>
      <w:r w:rsidRPr="002B3CE4">
        <w:rPr>
          <w:rFonts w:cs="Times New Roman"/>
          <w:color w:val="000000" w:themeColor="text1"/>
          <w:kern w:val="0"/>
        </w:rPr>
        <w:t>. Acesso em: 14 dez. 2023.</w:t>
      </w:r>
    </w:p>
    <w:p w14:paraId="3E88BA8C" w14:textId="77777777" w:rsidR="004D7A02" w:rsidRPr="002B3CE4" w:rsidRDefault="004D7A02" w:rsidP="00480D05">
      <w:pPr>
        <w:widowControl w:val="0"/>
        <w:autoSpaceDE w:val="0"/>
        <w:autoSpaceDN w:val="0"/>
        <w:adjustRightInd w:val="0"/>
        <w:ind w:firstLine="0"/>
        <w:jc w:val="left"/>
        <w:rPr>
          <w:rFonts w:cs="Times New Roman"/>
          <w:color w:val="000000" w:themeColor="text1"/>
          <w:kern w:val="0"/>
        </w:rPr>
      </w:pPr>
    </w:p>
    <w:p w14:paraId="2662CE31" w14:textId="46FA7AC9"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MACHADO, Cecilia; SZERMAN, Christiane. Centralized college admissions and student composition. </w:t>
      </w:r>
      <w:r w:rsidRPr="002B3CE4">
        <w:rPr>
          <w:rFonts w:cs="Times New Roman"/>
          <w:b/>
          <w:bCs/>
          <w:color w:val="000000" w:themeColor="text1"/>
          <w:kern w:val="0"/>
          <w:lang w:val="en-US"/>
        </w:rPr>
        <w:t>Economics of Education Review</w:t>
      </w:r>
      <w:r w:rsidRPr="002B3CE4">
        <w:rPr>
          <w:rFonts w:cs="Times New Roman"/>
          <w:color w:val="000000" w:themeColor="text1"/>
          <w:kern w:val="0"/>
          <w:lang w:val="en-US"/>
        </w:rPr>
        <w:t xml:space="preserve">, v. 85, p. 102184, 2021. Disponível em: </w:t>
      </w:r>
      <w:r w:rsidR="008E4DA8" w:rsidRPr="002B3CE4">
        <w:rPr>
          <w:rFonts w:cs="Times New Roman"/>
          <w:color w:val="000000" w:themeColor="text1"/>
          <w:kern w:val="0"/>
          <w:lang w:val="en-US"/>
        </w:rPr>
        <w:t>https://doi.org/10.1016/j.econedurev.2021.102184</w:t>
      </w:r>
      <w:r w:rsidRPr="002B3CE4">
        <w:rPr>
          <w:rFonts w:cs="Times New Roman"/>
          <w:color w:val="000000" w:themeColor="text1"/>
          <w:kern w:val="0"/>
          <w:lang w:val="en-US"/>
        </w:rPr>
        <w:t xml:space="preserve">. </w:t>
      </w:r>
      <w:r w:rsidRPr="002B3CE4">
        <w:rPr>
          <w:rFonts w:cs="Times New Roman"/>
          <w:color w:val="000000" w:themeColor="text1"/>
          <w:kern w:val="0"/>
        </w:rPr>
        <w:t>Acesso em: 17 jun. 2023.</w:t>
      </w:r>
    </w:p>
    <w:p w14:paraId="58BA5574"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378CE5A0" w14:textId="0CBB480A"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MEC. </w:t>
      </w:r>
      <w:r w:rsidRPr="002B3CE4">
        <w:rPr>
          <w:rFonts w:cs="Times New Roman"/>
          <w:b/>
          <w:bCs/>
          <w:color w:val="000000" w:themeColor="text1"/>
          <w:kern w:val="0"/>
        </w:rPr>
        <w:t>SiSU - Sistema de Seleção Unificada</w:t>
      </w:r>
      <w:r w:rsidRPr="002B3CE4">
        <w:rPr>
          <w:rFonts w:cs="Times New Roman"/>
          <w:color w:val="000000" w:themeColor="text1"/>
          <w:kern w:val="0"/>
        </w:rPr>
        <w:t xml:space="preserve">. </w:t>
      </w:r>
      <w:r w:rsidR="00D07466" w:rsidRPr="002B3CE4">
        <w:rPr>
          <w:rFonts w:cs="Times New Roman"/>
          <w:color w:val="000000" w:themeColor="text1"/>
          <w:kern w:val="0"/>
        </w:rPr>
        <w:t>Brasília: Ministério da Educação</w:t>
      </w:r>
      <w:r w:rsidRPr="002B3CE4">
        <w:rPr>
          <w:rFonts w:cs="Times New Roman"/>
          <w:color w:val="000000" w:themeColor="text1"/>
          <w:kern w:val="0"/>
        </w:rPr>
        <w:t xml:space="preserve">, 2023. Disponível em: https://sisu.mec.gov.br/#/relatorio#onepage. Acesso em: 2 dez. 2023. </w:t>
      </w:r>
    </w:p>
    <w:p w14:paraId="172324B0"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3351EAF7" w14:textId="2CDAE73A" w:rsidR="00480D05" w:rsidRPr="002B3CE4" w:rsidRDefault="00480D05" w:rsidP="000C21E2">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lang w:val="en-US"/>
        </w:rPr>
        <w:t xml:space="preserve">MELLO, Ursula. Affirmative action and the choice of schools. </w:t>
      </w:r>
      <w:r w:rsidRPr="002B3CE4">
        <w:rPr>
          <w:rFonts w:cs="Times New Roman"/>
          <w:b/>
          <w:bCs/>
          <w:color w:val="000000" w:themeColor="text1"/>
          <w:kern w:val="0"/>
          <w:lang w:val="en-US"/>
        </w:rPr>
        <w:t>Journal of Public Economics</w:t>
      </w:r>
      <w:r w:rsidRPr="002B3CE4">
        <w:rPr>
          <w:rFonts w:cs="Times New Roman"/>
          <w:color w:val="000000" w:themeColor="text1"/>
          <w:kern w:val="0"/>
          <w:lang w:val="en-US"/>
        </w:rPr>
        <w:t xml:space="preserve">, v. 219, p. 104824, 2023. </w:t>
      </w:r>
      <w:r w:rsidRPr="002B3CE4">
        <w:rPr>
          <w:rFonts w:cs="Times New Roman"/>
          <w:color w:val="000000" w:themeColor="text1"/>
          <w:kern w:val="0"/>
        </w:rPr>
        <w:t>Disponível em:</w:t>
      </w:r>
      <w:r w:rsidR="00631575" w:rsidRPr="002B3CE4">
        <w:rPr>
          <w:rFonts w:cs="Times New Roman"/>
          <w:color w:val="000000" w:themeColor="text1"/>
          <w:kern w:val="0"/>
        </w:rPr>
        <w:t xml:space="preserve"> https://doi.org/10.1016/j.jpubeco.2023.104824</w:t>
      </w:r>
      <w:r w:rsidRPr="002B3CE4">
        <w:rPr>
          <w:rFonts w:cs="Times New Roman"/>
          <w:color w:val="000000" w:themeColor="text1"/>
          <w:kern w:val="0"/>
        </w:rPr>
        <w:t>. Acesso em: 21 jun. 2023.</w:t>
      </w:r>
    </w:p>
    <w:p w14:paraId="3E2C1518"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68AFD647" w14:textId="1E97185E"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MELLO, Ursula. Centralized Admissions, Affirmative Action, and Access of Low-Income Students to Higher Education. </w:t>
      </w:r>
      <w:r w:rsidRPr="002B3CE4">
        <w:rPr>
          <w:rFonts w:cs="Times New Roman"/>
          <w:b/>
          <w:bCs/>
          <w:color w:val="000000" w:themeColor="text1"/>
          <w:kern w:val="0"/>
        </w:rPr>
        <w:t>American Economic Journal: Economic Policy</w:t>
      </w:r>
      <w:r w:rsidRPr="002B3CE4">
        <w:rPr>
          <w:rFonts w:cs="Times New Roman"/>
          <w:color w:val="000000" w:themeColor="text1"/>
          <w:kern w:val="0"/>
        </w:rPr>
        <w:t>, v. 14, n. 3, p. 166–197, 2022. Disponível em: https://pubs.aeaweb.org/doi/10.1257/pol.20190639. Acesso em: 17 jun. 2023.</w:t>
      </w:r>
    </w:p>
    <w:p w14:paraId="1465B8C4" w14:textId="77777777" w:rsidR="00631575" w:rsidRPr="002B3CE4" w:rsidRDefault="00631575" w:rsidP="00480D05">
      <w:pPr>
        <w:widowControl w:val="0"/>
        <w:autoSpaceDE w:val="0"/>
        <w:autoSpaceDN w:val="0"/>
        <w:adjustRightInd w:val="0"/>
        <w:ind w:firstLine="0"/>
        <w:jc w:val="left"/>
        <w:rPr>
          <w:rFonts w:cs="Times New Roman"/>
          <w:color w:val="000000" w:themeColor="text1"/>
          <w:kern w:val="0"/>
        </w:rPr>
      </w:pPr>
    </w:p>
    <w:p w14:paraId="3CBC45BF" w14:textId="65CB4C90"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MELO, Ana Paula; SUZUKI, Mizuhiro. </w:t>
      </w:r>
      <w:r w:rsidRPr="002B3CE4">
        <w:rPr>
          <w:rFonts w:cs="Times New Roman"/>
          <w:color w:val="000000" w:themeColor="text1"/>
          <w:kern w:val="0"/>
          <w:lang w:val="en-US"/>
        </w:rPr>
        <w:t>Temperature, e</w:t>
      </w:r>
      <w:r w:rsidRPr="002B3CE4">
        <w:rPr>
          <w:rFonts w:cs="Times New Roman"/>
          <w:color w:val="000000" w:themeColor="text1"/>
          <w:kern w:val="0"/>
        </w:rPr>
        <w:t>ﬀ</w:t>
      </w:r>
      <w:r w:rsidRPr="002B3CE4">
        <w:rPr>
          <w:rFonts w:cs="Times New Roman"/>
          <w:color w:val="000000" w:themeColor="text1"/>
          <w:kern w:val="0"/>
          <w:lang w:val="en-US"/>
        </w:rPr>
        <w:t xml:space="preserve">ort, and achievement: Evidence from a large-scale standardized exam in Brazil. </w:t>
      </w:r>
      <w:r w:rsidRPr="002B3CE4">
        <w:rPr>
          <w:rFonts w:cs="Times New Roman"/>
          <w:color w:val="000000" w:themeColor="text1"/>
          <w:kern w:val="0"/>
        </w:rPr>
        <w:t xml:space="preserve">2021. </w:t>
      </w:r>
    </w:p>
    <w:p w14:paraId="61ADACD7"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1DCC9611" w14:textId="4ADC95FC"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MONTEIRO, Elisa Manso; MAZOTO, Henrique Bonnard; CUNHA, Rogério Grassetto Teixeira Da. Avaliação do Impacto da Adoção do Sisu sobre o Perfil Médio do Aluno da Unifal-Mg. </w:t>
      </w:r>
      <w:r w:rsidR="00B1680C" w:rsidRPr="002B3CE4">
        <w:rPr>
          <w:rFonts w:cs="Times New Roman"/>
          <w:b/>
          <w:bCs/>
          <w:color w:val="000000" w:themeColor="text1"/>
          <w:kern w:val="0"/>
        </w:rPr>
        <w:t xml:space="preserve">Revista </w:t>
      </w:r>
      <w:r w:rsidRPr="002B3CE4">
        <w:rPr>
          <w:rFonts w:cs="Times New Roman"/>
          <w:b/>
          <w:bCs/>
          <w:color w:val="000000" w:themeColor="text1"/>
          <w:kern w:val="0"/>
        </w:rPr>
        <w:t>Educativa</w:t>
      </w:r>
      <w:r w:rsidR="00B1680C" w:rsidRPr="002B3CE4">
        <w:rPr>
          <w:rFonts w:cs="Times New Roman"/>
          <w:b/>
          <w:bCs/>
          <w:color w:val="000000" w:themeColor="text1"/>
          <w:kern w:val="0"/>
        </w:rPr>
        <w:t xml:space="preserve"> - Revista de Educação</w:t>
      </w:r>
      <w:r w:rsidRPr="002B3CE4">
        <w:rPr>
          <w:rFonts w:cs="Times New Roman"/>
          <w:color w:val="000000" w:themeColor="text1"/>
          <w:kern w:val="0"/>
        </w:rPr>
        <w:t xml:space="preserve">, </w:t>
      </w:r>
      <w:r w:rsidR="00B1680C" w:rsidRPr="002B3CE4">
        <w:rPr>
          <w:rFonts w:cs="Times New Roman"/>
          <w:color w:val="000000" w:themeColor="text1"/>
          <w:kern w:val="0"/>
        </w:rPr>
        <w:t>Goiânia</w:t>
      </w:r>
      <w:r w:rsidRPr="002B3CE4">
        <w:rPr>
          <w:rFonts w:cs="Times New Roman"/>
          <w:color w:val="000000" w:themeColor="text1"/>
          <w:kern w:val="0"/>
        </w:rPr>
        <w:t>, v. 19, n. 1, p. 297</w:t>
      </w:r>
      <w:r w:rsidR="00B1680C" w:rsidRPr="002B3CE4">
        <w:rPr>
          <w:rFonts w:cs="Times New Roman"/>
          <w:color w:val="000000" w:themeColor="text1"/>
          <w:kern w:val="0"/>
        </w:rPr>
        <w:t>-316</w:t>
      </w:r>
      <w:r w:rsidRPr="002B3CE4">
        <w:rPr>
          <w:rFonts w:cs="Times New Roman"/>
          <w:color w:val="000000" w:themeColor="text1"/>
          <w:kern w:val="0"/>
        </w:rPr>
        <w:t xml:space="preserve">, 2016. Disponível em: </w:t>
      </w:r>
      <w:r w:rsidR="00B1680C" w:rsidRPr="002B3CE4">
        <w:rPr>
          <w:rFonts w:cs="Times New Roman"/>
          <w:color w:val="000000" w:themeColor="text1"/>
          <w:kern w:val="0"/>
        </w:rPr>
        <w:t>https://doi.org/10.18224/educ.v19i1.5026</w:t>
      </w:r>
      <w:r w:rsidRPr="002B3CE4">
        <w:rPr>
          <w:rFonts w:cs="Times New Roman"/>
          <w:color w:val="000000" w:themeColor="text1"/>
          <w:kern w:val="0"/>
        </w:rPr>
        <w:t>. Acesso em: 17 jun. 2023.</w:t>
      </w:r>
    </w:p>
    <w:p w14:paraId="6862CF1A" w14:textId="77777777" w:rsidR="00480D05" w:rsidRPr="002B3CE4" w:rsidRDefault="00480D05" w:rsidP="00480D05">
      <w:pPr>
        <w:widowControl w:val="0"/>
        <w:autoSpaceDE w:val="0"/>
        <w:autoSpaceDN w:val="0"/>
        <w:adjustRightInd w:val="0"/>
        <w:ind w:firstLine="0"/>
        <w:jc w:val="left"/>
        <w:rPr>
          <w:rFonts w:cs="Times New Roman"/>
          <w:color w:val="000000" w:themeColor="text1"/>
          <w:kern w:val="0"/>
        </w:rPr>
      </w:pPr>
    </w:p>
    <w:p w14:paraId="4CA5D04F" w14:textId="45D07F51" w:rsidR="00480D05" w:rsidRPr="002B3CE4" w:rsidRDefault="00480D05" w:rsidP="00480D05">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NERY, Carmen; BRITTO, Vinícius. Em 2022, mulheres dedicaram 9,6 horas por semana a mais do que os homens aos afazeres domésticos ou ao cuidado de pessoas</w:t>
      </w:r>
      <w:r w:rsidR="00EE0761" w:rsidRPr="002B3CE4">
        <w:rPr>
          <w:rFonts w:cs="Times New Roman"/>
          <w:color w:val="000000" w:themeColor="text1"/>
          <w:kern w:val="0"/>
        </w:rPr>
        <w:t xml:space="preserve">. </w:t>
      </w:r>
      <w:r w:rsidRPr="002B3CE4">
        <w:rPr>
          <w:rFonts w:cs="Times New Roman"/>
          <w:b/>
          <w:bCs/>
          <w:color w:val="000000" w:themeColor="text1"/>
          <w:kern w:val="0"/>
        </w:rPr>
        <w:t>Agência de Notícias.</w:t>
      </w:r>
      <w:r w:rsidR="00EE0761" w:rsidRPr="002B3CE4">
        <w:rPr>
          <w:rFonts w:cs="Times New Roman"/>
          <w:b/>
          <w:bCs/>
          <w:color w:val="000000" w:themeColor="text1"/>
          <w:kern w:val="0"/>
        </w:rPr>
        <w:t xml:space="preserve"> IBGE</w:t>
      </w:r>
      <w:r w:rsidR="00EE0761" w:rsidRPr="002B3CE4">
        <w:rPr>
          <w:rFonts w:cs="Times New Roman"/>
          <w:color w:val="000000" w:themeColor="text1"/>
          <w:kern w:val="0"/>
        </w:rPr>
        <w:t xml:space="preserve">, </w:t>
      </w:r>
      <w:r w:rsidRPr="002B3CE4">
        <w:rPr>
          <w:rFonts w:cs="Times New Roman"/>
          <w:color w:val="000000" w:themeColor="text1"/>
          <w:kern w:val="0"/>
        </w:rPr>
        <w:t xml:space="preserve">2023. Disponível em: </w:t>
      </w:r>
      <w:r w:rsidR="00EE0761" w:rsidRPr="002B3CE4">
        <w:rPr>
          <w:rFonts w:cs="Times New Roman"/>
          <w:color w:val="000000" w:themeColor="text1"/>
          <w:kern w:val="0"/>
        </w:rPr>
        <w:t xml:space="preserve">https://cod.ibge.gov.br/5R9YO. Estatísticas Sociais. </w:t>
      </w:r>
      <w:r w:rsidRPr="002B3CE4">
        <w:rPr>
          <w:rFonts w:cs="Times New Roman"/>
          <w:color w:val="000000" w:themeColor="text1"/>
          <w:kern w:val="0"/>
        </w:rPr>
        <w:t xml:space="preserve">Acesso em: 28 dez. 2023. </w:t>
      </w:r>
    </w:p>
    <w:p w14:paraId="37BFF1DA" w14:textId="77777777" w:rsidR="00941991" w:rsidRPr="002B3CE4" w:rsidRDefault="00941991" w:rsidP="00941991">
      <w:pPr>
        <w:widowControl w:val="0"/>
        <w:autoSpaceDE w:val="0"/>
        <w:autoSpaceDN w:val="0"/>
        <w:adjustRightInd w:val="0"/>
        <w:ind w:firstLine="0"/>
        <w:jc w:val="left"/>
        <w:rPr>
          <w:rFonts w:cs="Times New Roman"/>
          <w:color w:val="000000" w:themeColor="text1"/>
          <w:kern w:val="0"/>
        </w:rPr>
      </w:pPr>
    </w:p>
    <w:p w14:paraId="10354124" w14:textId="09059F61" w:rsidR="00480D05" w:rsidRPr="002B3CE4" w:rsidRDefault="00480D05" w:rsidP="009419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PEREIRA, Rafael H. M.; GONCALVES, Caio Nogueira. </w:t>
      </w:r>
      <w:r w:rsidRPr="002B3CE4">
        <w:rPr>
          <w:rFonts w:cs="Times New Roman"/>
          <w:b/>
          <w:bCs/>
          <w:color w:val="000000" w:themeColor="text1"/>
          <w:kern w:val="0"/>
          <w:lang w:val="en-US"/>
        </w:rPr>
        <w:t>Geobr: Download Official Spatial Data Sets of Brazil</w:t>
      </w:r>
      <w:r w:rsidRPr="002B3CE4">
        <w:rPr>
          <w:rFonts w:cs="Times New Roman"/>
          <w:color w:val="000000" w:themeColor="text1"/>
          <w:kern w:val="0"/>
          <w:lang w:val="en-US"/>
        </w:rPr>
        <w:t xml:space="preserve">. versão 1.8.1. </w:t>
      </w:r>
      <w:r w:rsidRPr="002B3CE4">
        <w:rPr>
          <w:rFonts w:cs="Times New Roman"/>
          <w:color w:val="000000" w:themeColor="text1"/>
          <w:kern w:val="0"/>
        </w:rPr>
        <w:t>Brasília - DF: [</w:t>
      </w:r>
      <w:r w:rsidRPr="002B3CE4">
        <w:rPr>
          <w:rFonts w:cs="Times New Roman"/>
          <w:i/>
          <w:iCs/>
          <w:color w:val="000000" w:themeColor="text1"/>
          <w:kern w:val="0"/>
        </w:rPr>
        <w:t>s. n.</w:t>
      </w:r>
      <w:r w:rsidRPr="002B3CE4">
        <w:rPr>
          <w:rFonts w:cs="Times New Roman"/>
          <w:color w:val="000000" w:themeColor="text1"/>
          <w:kern w:val="0"/>
        </w:rPr>
        <w:t>], 2023. Disponível em: https://github.com/ipeaGIT/geobr. Acesso em: 2 dez. 2023.</w:t>
      </w:r>
    </w:p>
    <w:p w14:paraId="0704E8CA" w14:textId="77777777" w:rsidR="00941991" w:rsidRPr="002B3CE4" w:rsidRDefault="00941991" w:rsidP="00941991">
      <w:pPr>
        <w:widowControl w:val="0"/>
        <w:autoSpaceDE w:val="0"/>
        <w:autoSpaceDN w:val="0"/>
        <w:adjustRightInd w:val="0"/>
        <w:ind w:firstLine="0"/>
        <w:jc w:val="left"/>
        <w:rPr>
          <w:rFonts w:cs="Times New Roman"/>
          <w:color w:val="000000" w:themeColor="text1"/>
          <w:kern w:val="0"/>
        </w:rPr>
      </w:pPr>
    </w:p>
    <w:p w14:paraId="6610BEC5" w14:textId="6DEBDC32" w:rsidR="00480D05" w:rsidRPr="002B3CE4" w:rsidRDefault="00480D05" w:rsidP="009419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lastRenderedPageBreak/>
        <w:t xml:space="preserve">PIRES, Leonne Francisco Ribeiro. </w:t>
      </w:r>
      <w:r w:rsidRPr="002B3CE4">
        <w:rPr>
          <w:rFonts w:cs="Times New Roman"/>
          <w:b/>
          <w:bCs/>
          <w:color w:val="000000" w:themeColor="text1"/>
          <w:kern w:val="0"/>
        </w:rPr>
        <w:t>O Impacto do SISU no Perfil e Desempenho Acadêmico dos Estudantes de Ciências Contábeis: um estudo em uma IES pública</w:t>
      </w:r>
      <w:r w:rsidRPr="002B3CE4">
        <w:rPr>
          <w:rFonts w:cs="Times New Roman"/>
          <w:color w:val="000000" w:themeColor="text1"/>
          <w:kern w:val="0"/>
        </w:rPr>
        <w:t>. 20</w:t>
      </w:r>
      <w:r w:rsidR="006F598E" w:rsidRPr="002B3CE4">
        <w:rPr>
          <w:rFonts w:cs="Times New Roman"/>
          <w:color w:val="000000" w:themeColor="text1"/>
          <w:kern w:val="0"/>
        </w:rPr>
        <w:t>21</w:t>
      </w:r>
      <w:r w:rsidRPr="002B3CE4">
        <w:rPr>
          <w:rFonts w:cs="Times New Roman"/>
          <w:color w:val="000000" w:themeColor="text1"/>
          <w:kern w:val="0"/>
        </w:rPr>
        <w:t>.</w:t>
      </w:r>
      <w:r w:rsidR="006F598E" w:rsidRPr="002B3CE4">
        <w:rPr>
          <w:rFonts w:cs="Times New Roman"/>
          <w:color w:val="000000" w:themeColor="text1"/>
          <w:kern w:val="0"/>
        </w:rPr>
        <w:t xml:space="preserve"> 100 p. Dissertação (Mestrado em Contabilidade) - Faculdade de Ciências Contábeis, Programa de Pós-Graduação em Contabilidade, Universidade Federal da Bahia, Salvador, 2019. Disponível em: https://repositorio.ufba.br/handle/ri/33190.</w:t>
      </w:r>
    </w:p>
    <w:p w14:paraId="141B10D7" w14:textId="77777777" w:rsidR="00941991" w:rsidRPr="002B3CE4" w:rsidRDefault="00941991" w:rsidP="00941991">
      <w:pPr>
        <w:widowControl w:val="0"/>
        <w:autoSpaceDE w:val="0"/>
        <w:autoSpaceDN w:val="0"/>
        <w:adjustRightInd w:val="0"/>
        <w:ind w:firstLine="0"/>
        <w:jc w:val="left"/>
        <w:rPr>
          <w:rFonts w:cs="Times New Roman"/>
          <w:color w:val="000000" w:themeColor="text1"/>
          <w:kern w:val="0"/>
        </w:rPr>
      </w:pPr>
    </w:p>
    <w:p w14:paraId="2B736A5A" w14:textId="157D45DB" w:rsidR="00480D05" w:rsidRPr="002B3CE4" w:rsidRDefault="00480D05" w:rsidP="009419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RISTOFF, Dilvo. O novo perfil do campus brasileiro: uma análise do perfil socioeconômico do estudante de graduação. </w:t>
      </w:r>
      <w:r w:rsidRPr="002B3CE4">
        <w:rPr>
          <w:rFonts w:cs="Times New Roman"/>
          <w:b/>
          <w:bCs/>
          <w:color w:val="000000" w:themeColor="text1"/>
          <w:kern w:val="0"/>
        </w:rPr>
        <w:t>Avaliação: Revista da Avaliação da Educação Superior (Campinas)</w:t>
      </w:r>
      <w:r w:rsidRPr="002B3CE4">
        <w:rPr>
          <w:rFonts w:cs="Times New Roman"/>
          <w:color w:val="000000" w:themeColor="text1"/>
          <w:kern w:val="0"/>
        </w:rPr>
        <w:t>,</w:t>
      </w:r>
      <w:r w:rsidR="00D53795" w:rsidRPr="002B3CE4">
        <w:rPr>
          <w:rFonts w:cs="Times New Roman"/>
          <w:color w:val="000000" w:themeColor="text1"/>
          <w:kern w:val="0"/>
        </w:rPr>
        <w:t xml:space="preserve"> </w:t>
      </w:r>
      <w:r w:rsidRPr="002B3CE4">
        <w:rPr>
          <w:rFonts w:cs="Times New Roman"/>
          <w:color w:val="000000" w:themeColor="text1"/>
          <w:kern w:val="0"/>
        </w:rPr>
        <w:t>v. 19, n. 3, p. 723–747, 2014. Disponível em:</w:t>
      </w:r>
      <w:r w:rsidR="0067538D" w:rsidRPr="002B3CE4">
        <w:rPr>
          <w:rFonts w:cs="Times New Roman"/>
          <w:color w:val="000000" w:themeColor="text1"/>
          <w:kern w:val="0"/>
        </w:rPr>
        <w:t xml:space="preserve"> https://doi.org/10.1590/S1414-40772014000300010</w:t>
      </w:r>
      <w:r w:rsidRPr="002B3CE4">
        <w:rPr>
          <w:rFonts w:cs="Times New Roman"/>
          <w:color w:val="000000" w:themeColor="text1"/>
          <w:kern w:val="0"/>
        </w:rPr>
        <w:t>. Acesso em: 15 dez. 2023.</w:t>
      </w:r>
    </w:p>
    <w:p w14:paraId="17A001F3" w14:textId="77777777" w:rsidR="00D53795" w:rsidRPr="002B3CE4" w:rsidRDefault="00D53795" w:rsidP="00941991">
      <w:pPr>
        <w:widowControl w:val="0"/>
        <w:autoSpaceDE w:val="0"/>
        <w:autoSpaceDN w:val="0"/>
        <w:adjustRightInd w:val="0"/>
        <w:ind w:firstLine="0"/>
        <w:jc w:val="left"/>
        <w:rPr>
          <w:rFonts w:cs="Times New Roman"/>
          <w:color w:val="000000" w:themeColor="text1"/>
          <w:kern w:val="0"/>
        </w:rPr>
      </w:pPr>
    </w:p>
    <w:p w14:paraId="05C3CFEC" w14:textId="6117C015" w:rsidR="00480D05" w:rsidRPr="002B3CE4" w:rsidRDefault="00480D05" w:rsidP="009419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ROSINGER, Kelly Ochs; SARITA FORD, Karly; CHOI, Junghee. </w:t>
      </w:r>
      <w:r w:rsidRPr="002B3CE4">
        <w:rPr>
          <w:rFonts w:cs="Times New Roman"/>
          <w:color w:val="000000" w:themeColor="text1"/>
          <w:kern w:val="0"/>
          <w:lang w:val="en-US"/>
        </w:rPr>
        <w:t xml:space="preserve">The Role of Selective College Admissions Criteria in Interrupting or Reproducing Racial and Economic Inequities. </w:t>
      </w:r>
      <w:r w:rsidRPr="002B3CE4">
        <w:rPr>
          <w:rFonts w:cs="Times New Roman"/>
          <w:b/>
          <w:bCs/>
          <w:color w:val="000000" w:themeColor="text1"/>
          <w:kern w:val="0"/>
          <w:lang w:val="en-US"/>
        </w:rPr>
        <w:t>The Journal of Higher Education</w:t>
      </w:r>
      <w:r w:rsidRPr="002B3CE4">
        <w:rPr>
          <w:rFonts w:cs="Times New Roman"/>
          <w:color w:val="000000" w:themeColor="text1"/>
          <w:kern w:val="0"/>
          <w:lang w:val="en-US"/>
        </w:rPr>
        <w:t xml:space="preserve">, v. 92, n. 1, p. 31–55, 2021. Disponível em: https://doi.org/10.1080/00221546.2020.1795504. </w:t>
      </w:r>
      <w:r w:rsidRPr="002B3CE4">
        <w:rPr>
          <w:rFonts w:cs="Times New Roman"/>
          <w:color w:val="000000" w:themeColor="text1"/>
          <w:kern w:val="0"/>
        </w:rPr>
        <w:t>Acesso em: 29 jun. 2023.</w:t>
      </w:r>
    </w:p>
    <w:p w14:paraId="7209EDEA" w14:textId="77777777" w:rsidR="00941991" w:rsidRPr="002B3CE4" w:rsidRDefault="00941991" w:rsidP="00941991">
      <w:pPr>
        <w:widowControl w:val="0"/>
        <w:autoSpaceDE w:val="0"/>
        <w:autoSpaceDN w:val="0"/>
        <w:adjustRightInd w:val="0"/>
        <w:ind w:firstLine="0"/>
        <w:jc w:val="left"/>
        <w:rPr>
          <w:rFonts w:cs="Times New Roman"/>
          <w:color w:val="000000" w:themeColor="text1"/>
          <w:kern w:val="0"/>
        </w:rPr>
      </w:pPr>
    </w:p>
    <w:p w14:paraId="440C4050" w14:textId="2BEB1393" w:rsidR="00480D05" w:rsidRPr="002B3CE4" w:rsidRDefault="00480D05" w:rsidP="002B1407">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rPr>
        <w:t xml:space="preserve">SENKEVICS, Adriano Souza; MELLO, Ursula Mattioli. </w:t>
      </w:r>
      <w:r w:rsidR="002B1407" w:rsidRPr="002B3CE4">
        <w:rPr>
          <w:rFonts w:cs="Times New Roman"/>
          <w:color w:val="000000" w:themeColor="text1"/>
          <w:kern w:val="0"/>
        </w:rPr>
        <w:t xml:space="preserve">O perfil discente das Universidades Federais mudou pós-Lei de Cotas?. </w:t>
      </w:r>
      <w:r w:rsidRPr="002B3CE4">
        <w:rPr>
          <w:rFonts w:cs="Times New Roman"/>
          <w:b/>
          <w:bCs/>
          <w:color w:val="000000" w:themeColor="text1"/>
          <w:kern w:val="0"/>
        </w:rPr>
        <w:t>Cadernos de Pesquisa</w:t>
      </w:r>
      <w:r w:rsidRPr="002B3CE4">
        <w:rPr>
          <w:rFonts w:cs="Times New Roman"/>
          <w:color w:val="000000" w:themeColor="text1"/>
          <w:kern w:val="0"/>
        </w:rPr>
        <w:t xml:space="preserve">, </w:t>
      </w:r>
      <w:r w:rsidR="002B1407" w:rsidRPr="002B3CE4">
        <w:rPr>
          <w:rFonts w:cs="Times New Roman"/>
          <w:color w:val="000000" w:themeColor="text1"/>
          <w:kern w:val="0"/>
        </w:rPr>
        <w:t>São Paulo</w:t>
      </w:r>
      <w:r w:rsidRPr="002B3CE4">
        <w:rPr>
          <w:rFonts w:cs="Times New Roman"/>
          <w:color w:val="000000" w:themeColor="text1"/>
          <w:kern w:val="0"/>
        </w:rPr>
        <w:t xml:space="preserve">, v. 49, p. 184–208, 2019. Disponível em: </w:t>
      </w:r>
      <w:r w:rsidR="00941991" w:rsidRPr="002B3CE4">
        <w:rPr>
          <w:rFonts w:cs="Times New Roman"/>
          <w:color w:val="000000" w:themeColor="text1"/>
          <w:kern w:val="0"/>
        </w:rPr>
        <w:t>https://doi.org/10.1590/198053145980</w:t>
      </w:r>
      <w:r w:rsidRPr="002B3CE4">
        <w:rPr>
          <w:rFonts w:cs="Times New Roman"/>
          <w:color w:val="000000" w:themeColor="text1"/>
          <w:kern w:val="0"/>
        </w:rPr>
        <w:t>. Acesso em: 22 jun. 2023.</w:t>
      </w:r>
    </w:p>
    <w:p w14:paraId="4BAA8FD5" w14:textId="77777777" w:rsidR="00941991" w:rsidRPr="002B3CE4" w:rsidRDefault="00941991" w:rsidP="00941991">
      <w:pPr>
        <w:widowControl w:val="0"/>
        <w:autoSpaceDE w:val="0"/>
        <w:autoSpaceDN w:val="0"/>
        <w:adjustRightInd w:val="0"/>
        <w:ind w:firstLine="0"/>
        <w:jc w:val="left"/>
        <w:rPr>
          <w:rFonts w:cs="Times New Roman"/>
          <w:color w:val="000000" w:themeColor="text1"/>
          <w:kern w:val="0"/>
        </w:rPr>
      </w:pPr>
    </w:p>
    <w:p w14:paraId="250C2404" w14:textId="12812B55" w:rsidR="00480D05" w:rsidRPr="002B3CE4" w:rsidRDefault="00480D05" w:rsidP="00941991">
      <w:pPr>
        <w:widowControl w:val="0"/>
        <w:autoSpaceDE w:val="0"/>
        <w:autoSpaceDN w:val="0"/>
        <w:adjustRightInd w:val="0"/>
        <w:ind w:firstLine="0"/>
        <w:jc w:val="left"/>
        <w:rPr>
          <w:rFonts w:cs="Times New Roman"/>
          <w:color w:val="000000" w:themeColor="text1"/>
          <w:kern w:val="0"/>
          <w:lang w:val="en-US"/>
        </w:rPr>
      </w:pPr>
      <w:r w:rsidRPr="002B3CE4">
        <w:rPr>
          <w:rFonts w:cs="Times New Roman"/>
          <w:color w:val="000000" w:themeColor="text1"/>
          <w:kern w:val="0"/>
        </w:rPr>
        <w:t xml:space="preserve">SOBRINHO, José Dias. Democratização, qualidade e crise da educação superior: faces da exclusão e limites da inclusão. </w:t>
      </w:r>
      <w:r w:rsidRPr="002B3CE4">
        <w:rPr>
          <w:rFonts w:cs="Times New Roman"/>
          <w:b/>
          <w:bCs/>
          <w:color w:val="000000" w:themeColor="text1"/>
          <w:kern w:val="0"/>
        </w:rPr>
        <w:t>Educação &amp; Sociedade</w:t>
      </w:r>
      <w:r w:rsidRPr="002B3CE4">
        <w:rPr>
          <w:rFonts w:cs="Times New Roman"/>
          <w:color w:val="000000" w:themeColor="text1"/>
          <w:kern w:val="0"/>
        </w:rPr>
        <w:t xml:space="preserve">, </w:t>
      </w:r>
      <w:r w:rsidR="003A2AE4" w:rsidRPr="002B3CE4">
        <w:rPr>
          <w:rFonts w:cs="Times New Roman"/>
          <w:color w:val="000000" w:themeColor="text1"/>
          <w:kern w:val="0"/>
        </w:rPr>
        <w:t>Campinas</w:t>
      </w:r>
      <w:r w:rsidRPr="002B3CE4">
        <w:rPr>
          <w:rFonts w:cs="Times New Roman"/>
          <w:color w:val="000000" w:themeColor="text1"/>
          <w:kern w:val="0"/>
        </w:rPr>
        <w:t xml:space="preserve">, v. 31, p. 1223–1245, 2010. Disponível em: </w:t>
      </w:r>
      <w:r w:rsidR="00941991" w:rsidRPr="002B3CE4">
        <w:rPr>
          <w:rFonts w:cs="Times New Roman"/>
          <w:color w:val="000000" w:themeColor="text1"/>
          <w:kern w:val="0"/>
        </w:rPr>
        <w:t>https://doi.org/10.1590/S0101-73302010000400010</w:t>
      </w:r>
      <w:r w:rsidRPr="002B3CE4">
        <w:rPr>
          <w:rFonts w:cs="Times New Roman"/>
          <w:color w:val="000000" w:themeColor="text1"/>
          <w:kern w:val="0"/>
        </w:rPr>
        <w:t xml:space="preserve">. </w:t>
      </w:r>
      <w:r w:rsidRPr="002B3CE4">
        <w:rPr>
          <w:rFonts w:cs="Times New Roman"/>
          <w:color w:val="000000" w:themeColor="text1"/>
          <w:kern w:val="0"/>
          <w:lang w:val="en-US"/>
        </w:rPr>
        <w:t>Acesso em: 20 jun. 2023.</w:t>
      </w:r>
    </w:p>
    <w:p w14:paraId="353F63C3" w14:textId="77777777" w:rsidR="00941991" w:rsidRPr="002B3CE4" w:rsidRDefault="00941991" w:rsidP="00941991">
      <w:pPr>
        <w:widowControl w:val="0"/>
        <w:autoSpaceDE w:val="0"/>
        <w:autoSpaceDN w:val="0"/>
        <w:adjustRightInd w:val="0"/>
        <w:ind w:firstLine="0"/>
        <w:jc w:val="left"/>
        <w:rPr>
          <w:rFonts w:cs="Times New Roman"/>
          <w:color w:val="000000" w:themeColor="text1"/>
          <w:kern w:val="0"/>
          <w:lang w:val="en-US"/>
        </w:rPr>
      </w:pPr>
    </w:p>
    <w:p w14:paraId="5DCE76F5" w14:textId="405CE787" w:rsidR="00480D05" w:rsidRPr="002B3CE4" w:rsidRDefault="00480D05" w:rsidP="009419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ZEIDAN, Rodrigo </w:t>
      </w:r>
      <w:r w:rsidRPr="002B3CE4">
        <w:rPr>
          <w:rFonts w:cs="Times New Roman"/>
          <w:i/>
          <w:iCs/>
          <w:color w:val="000000" w:themeColor="text1"/>
          <w:kern w:val="0"/>
          <w:lang w:val="en-US"/>
        </w:rPr>
        <w:t>et al.</w:t>
      </w:r>
      <w:r w:rsidRPr="002B3CE4">
        <w:rPr>
          <w:rFonts w:cs="Times New Roman"/>
          <w:color w:val="000000" w:themeColor="text1"/>
          <w:kern w:val="0"/>
          <w:lang w:val="en-US"/>
        </w:rPr>
        <w:t xml:space="preserve"> Racial and income-based affirmative action in higher education admissions: lessons from the Brazilian experience.</w:t>
      </w:r>
      <w:r w:rsidR="00E372E6" w:rsidRPr="002B3CE4">
        <w:rPr>
          <w:rFonts w:cs="Times New Roman"/>
          <w:color w:val="000000" w:themeColor="text1"/>
          <w:kern w:val="0"/>
          <w:lang w:val="en-US"/>
        </w:rPr>
        <w:t xml:space="preserve"> </w:t>
      </w:r>
      <w:r w:rsidR="00E372E6" w:rsidRPr="002B3CE4">
        <w:rPr>
          <w:rFonts w:cs="Times New Roman"/>
          <w:b/>
          <w:bCs/>
          <w:color w:val="000000" w:themeColor="text1"/>
          <w:kern w:val="0"/>
          <w:lang w:val="en-US"/>
        </w:rPr>
        <w:t>Journal of Economic Surveys</w:t>
      </w:r>
      <w:r w:rsidR="00E372E6" w:rsidRPr="002B3CE4">
        <w:rPr>
          <w:rFonts w:cs="Times New Roman"/>
          <w:color w:val="000000" w:themeColor="text1"/>
          <w:kern w:val="0"/>
          <w:lang w:val="en-US"/>
        </w:rPr>
        <w:t>,</w:t>
      </w:r>
      <w:r w:rsidRPr="002B3CE4">
        <w:rPr>
          <w:rFonts w:cs="Times New Roman"/>
          <w:color w:val="000000" w:themeColor="text1"/>
          <w:kern w:val="0"/>
          <w:lang w:val="en-US"/>
        </w:rPr>
        <w:t xml:space="preserve"> 2023. Disponível em: </w:t>
      </w:r>
      <w:r w:rsidR="00742B8F" w:rsidRPr="002B3CE4">
        <w:rPr>
          <w:rFonts w:cs="Times New Roman"/>
          <w:color w:val="000000" w:themeColor="text1"/>
          <w:kern w:val="0"/>
          <w:lang w:val="en-US"/>
        </w:rPr>
        <w:t>https://doi.org/10.1111/joes.12564</w:t>
      </w:r>
      <w:r w:rsidRPr="002B3CE4">
        <w:rPr>
          <w:rFonts w:cs="Times New Roman"/>
          <w:color w:val="000000" w:themeColor="text1"/>
          <w:kern w:val="0"/>
          <w:lang w:val="en-US"/>
        </w:rPr>
        <w:t xml:space="preserve">. </w:t>
      </w:r>
      <w:r w:rsidRPr="002B3CE4">
        <w:rPr>
          <w:rFonts w:cs="Times New Roman"/>
          <w:color w:val="000000" w:themeColor="text1"/>
          <w:kern w:val="0"/>
        </w:rPr>
        <w:t>Acesso em: 17 jun. 2023.</w:t>
      </w:r>
    </w:p>
    <w:p w14:paraId="7991AF94" w14:textId="76DDF998" w:rsidR="00EC3E15" w:rsidRPr="002B3CE4" w:rsidRDefault="00480D05" w:rsidP="00480D05">
      <w:pPr>
        <w:ind w:firstLine="0"/>
        <w:jc w:val="left"/>
        <w:rPr>
          <w:color w:val="000000" w:themeColor="text1"/>
        </w:rPr>
      </w:pPr>
      <w:r w:rsidRPr="002B3CE4">
        <w:rPr>
          <w:color w:val="000000" w:themeColor="text1"/>
        </w:rPr>
        <w:fldChar w:fldCharType="end"/>
      </w:r>
    </w:p>
    <w:p w14:paraId="29702BFF" w14:textId="7EE7491A" w:rsidR="00D34A2B" w:rsidRPr="002B3CE4" w:rsidRDefault="00D34A2B" w:rsidP="00480D05">
      <w:pPr>
        <w:ind w:firstLine="0"/>
        <w:jc w:val="left"/>
        <w:rPr>
          <w:color w:val="000000" w:themeColor="text1"/>
        </w:rPr>
      </w:pPr>
    </w:p>
    <w:sectPr w:rsidR="00D34A2B" w:rsidRPr="002B3CE4" w:rsidSect="00933237">
      <w:headerReference w:type="even" r:id="rId22"/>
      <w:headerReference w:type="default" r:id="rId23"/>
      <w:pgSz w:w="11906" w:h="16838"/>
      <w:pgMar w:top="1134" w:right="851" w:bottom="1134"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Dieison Casagrande" w:date="2024-05-02T11:26:00Z" w:initials="DC">
    <w:p w14:paraId="0E3B733F" w14:textId="77777777" w:rsidR="00857A60" w:rsidRDefault="00857A60" w:rsidP="006A5E7F">
      <w:pPr>
        <w:pStyle w:val="Textodecomentrio"/>
        <w:ind w:firstLine="0"/>
        <w:jc w:val="left"/>
      </w:pPr>
      <w:r>
        <w:rPr>
          <w:rStyle w:val="Refdecomentrio"/>
        </w:rPr>
        <w:annotationRef/>
      </w:r>
      <w:r>
        <w:t>Sugiro colocar uma ou duas referências para esta afirmação.</w:t>
      </w:r>
    </w:p>
  </w:comment>
  <w:comment w:id="40" w:author="Dieison Casagrande" w:date="2024-05-02T11:44:00Z" w:initials="DC">
    <w:p w14:paraId="4879FB99" w14:textId="77777777" w:rsidR="00D93F28" w:rsidRDefault="00D93F28" w:rsidP="00F356DD">
      <w:pPr>
        <w:pStyle w:val="Textodecomentrio"/>
        <w:ind w:firstLine="0"/>
        <w:jc w:val="left"/>
      </w:pPr>
      <w:r>
        <w:rPr>
          <w:rStyle w:val="Refdecomentrio"/>
        </w:rPr>
        <w:annotationRef/>
      </w:r>
      <w:r>
        <w:t>Se possível, coloque aqui um breve parágrafo conectando com a literatura e apresentando os resultados encontrados no seu estudo.</w:t>
      </w:r>
    </w:p>
  </w:comment>
  <w:comment w:id="48" w:author="Dieison Casagrande" w:date="2024-05-02T11:43:00Z" w:initials="DC">
    <w:p w14:paraId="0BD1F913" w14:textId="18B0A88D" w:rsidR="00D93F28" w:rsidRDefault="00D93F28" w:rsidP="00D56E3B">
      <w:pPr>
        <w:pStyle w:val="Textodecomentrio"/>
        <w:ind w:firstLine="0"/>
        <w:jc w:val="left"/>
      </w:pPr>
      <w:r>
        <w:rPr>
          <w:rStyle w:val="Refdecomentrio"/>
        </w:rPr>
        <w:annotationRef/>
      </w:r>
      <w:r>
        <w:t>Como você já definiu anteriormente o que significa as siglas, não tem necessidade de repetir.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3B733F" w15:done="0"/>
  <w15:commentEx w15:paraId="4879FB99" w15:done="0"/>
  <w15:commentEx w15:paraId="0BD1F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EE22F9" w16cex:dateUtc="2024-05-02T14:26:00Z"/>
  <w16cex:commentExtensible w16cex:durableId="2B68777F" w16cex:dateUtc="2024-05-02T14:44:00Z"/>
  <w16cex:commentExtensible w16cex:durableId="0CD37B5A" w16cex:dateUtc="2024-05-02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B733F" w16cid:durableId="55EE22F9"/>
  <w16cid:commentId w16cid:paraId="4879FB99" w16cid:durableId="2B68777F"/>
  <w16cid:commentId w16cid:paraId="0BD1F913" w16cid:durableId="0CD37B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62CFD" w14:textId="77777777" w:rsidR="00933237" w:rsidRDefault="00933237" w:rsidP="001D487F">
      <w:r>
        <w:separator/>
      </w:r>
    </w:p>
  </w:endnote>
  <w:endnote w:type="continuationSeparator" w:id="0">
    <w:p w14:paraId="0828FC46" w14:textId="77777777" w:rsidR="00933237" w:rsidRDefault="00933237"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Título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876D" w14:textId="77777777" w:rsidR="00933237" w:rsidRDefault="00933237" w:rsidP="003E186E">
      <w:pPr>
        <w:ind w:firstLine="0"/>
      </w:pPr>
      <w:r>
        <w:separator/>
      </w:r>
    </w:p>
  </w:footnote>
  <w:footnote w:type="continuationSeparator" w:id="0">
    <w:p w14:paraId="2C42227A" w14:textId="77777777" w:rsidR="00933237" w:rsidRDefault="00933237" w:rsidP="001D487F">
      <w:r>
        <w:continuationSeparator/>
      </w:r>
    </w:p>
  </w:footnote>
  <w:footnote w:id="1">
    <w:p w14:paraId="08FA08F5" w14:textId="16BD8DBE"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w:t>
      </w:r>
      <w:ins w:id="0" w:author="Dieison Casagrande" w:date="2024-05-02T12:31:00Z">
        <w:r w:rsidR="00C627BC">
          <w:t>PPGED/</w:t>
        </w:r>
      </w:ins>
      <w:r>
        <w:t>UFSM).</w:t>
      </w:r>
    </w:p>
  </w:footnote>
  <w:footnote w:id="2">
    <w:p w14:paraId="13F7D0D7" w14:textId="70798FEE"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w:t>
      </w:r>
      <w:ins w:id="1" w:author="Dieison Casagrande" w:date="2024-05-02T12:31:00Z">
        <w:r w:rsidR="00C627BC">
          <w:t>PPGED/</w:t>
        </w:r>
      </w:ins>
      <w:r>
        <w:t>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4">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http://portal.mec.gov.br/dmdocuments/port462.pdf</w:t>
        </w:r>
      </w:hyperlink>
      <w:r>
        <w:t xml:space="preserve"> </w:t>
      </w:r>
    </w:p>
  </w:footnote>
  <w:footnote w:id="5">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 w:id="6">
    <w:p w14:paraId="0C4546D1" w14:textId="7314AC68" w:rsidR="0038658E" w:rsidRDefault="0038658E" w:rsidP="0038658E">
      <w:pPr>
        <w:pStyle w:val="Textodenotaderodap"/>
        <w:ind w:firstLine="0"/>
      </w:pPr>
      <w:r>
        <w:rPr>
          <w:rStyle w:val="Refdenotaderodap"/>
        </w:rPr>
        <w:footnoteRef/>
      </w:r>
      <w:r>
        <w:t xml:space="preserve"> O indicador de distorção idade-série é calculado a partir dos Censos Escolares, sendo expresso pelo quociente de alunos matriculados em determinado ano que possui dois anos ou mais da idade adequada para aquela série </w:t>
      </w:r>
      <w:r>
        <w:fldChar w:fldCharType="begin"/>
      </w:r>
      <w:r>
        <w:instrText xml:space="preserve"> ADDIN ZOTERO_ITEM CSL_CITATION {"citationID":"HERJpje2","properties":{"formattedCitation":"(Funda\\uc0\\u231{}\\uc0\\u227{}o Abrinq, 2023)","plainCitation":"(Fundação Abrinq, 2023)","noteIndex":6},"citationItems":[{"id":1620,"uris":["http://zotero.org/users/8713213/items/ACMVKCUA"],"itemData":{"id":1620,"type":"webpage","abstract":"&lt;p style=\"text-align:justify\"&gt;Representa a propor&amp;ccedil;&amp;atilde;o de matriculados entre 15 e 18 anos no Ensino M&amp;eacute;dio com idade superior em dois anos ao recomendado para cursar os tr&amp;ecirc;s anos do Ensino M&amp;eacute;dio.&lt;/p&gt;","container-title":"Observatório da Criança e do Adolescente","title":"Taxa de distorção idade-série no Ensino Médio","URL":"https://observatoriocrianca.org.br/cenario-infancia/temas/ensino-medio/561-taxa-de-distorcao-idade-serie-no-ensino-medio?filters=1,130","author":[{"literal":"Fundação Abrinq"}],"accessed":{"date-parts":[["2023",12,22]]},"issued":{"date-parts":[["2023"]]}}}],"schema":"https://github.com/citation-style-language/schema/raw/master/csl-citation.json"} </w:instrText>
      </w:r>
      <w:r>
        <w:fldChar w:fldCharType="separate"/>
      </w:r>
      <w:r w:rsidRPr="0038658E">
        <w:rPr>
          <w:rFonts w:cs="Times New Roman"/>
          <w:kern w:val="0"/>
        </w:rPr>
        <w:t>(Fundação Abrinq, 2023)</w:t>
      </w:r>
      <w:r>
        <w:fldChar w:fldCharType="end"/>
      </w:r>
      <w:r>
        <w:t>.</w:t>
      </w:r>
    </w:p>
  </w:footnote>
  <w:footnote w:id="7">
    <w:p w14:paraId="693F4A5E" w14:textId="33A0308B" w:rsidR="0038658E" w:rsidRDefault="0038658E" w:rsidP="0038658E">
      <w:pPr>
        <w:pStyle w:val="Textodenotaderodap"/>
        <w:ind w:firstLine="0"/>
      </w:pPr>
      <w:r>
        <w:rPr>
          <w:rStyle w:val="Refdenotaderodap"/>
        </w:rPr>
        <w:footnoteRef/>
      </w:r>
      <w:r>
        <w:t xml:space="preserve"> A Lei nº 12.711/2012 garante a reserva de 50% das matrículas por curso e turno das instituições e universidades federais para estudantes que tenham cursado integralmente o ensino médio em escolas públicas, além de estudantes autodeclarados pretos, pardos</w:t>
      </w:r>
      <w:r w:rsidR="00154792">
        <w:t xml:space="preserve">, indígenas e quilombolas e pessoas com deficiência </w:t>
      </w:r>
      <w:r w:rsidR="00154792">
        <w:fldChar w:fldCharType="begin"/>
      </w:r>
      <w:r w:rsidR="00154792">
        <w:instrText xml:space="preserve"> ADDIN ZOTERO_ITEM CSL_CITATION {"citationID":"pCtRtIyv","properties":{"formattedCitation":"(BRASIL, 2012)","plainCitation":"(BRASIL, 2012)","noteIndex":7},"citationItems":[{"id":1637,"uris":["http://zotero.org/users/8713213/items/FF592V5N"],"itemData":{"id":1637,"type":"bill","authority":"Casa Civil","title":"Lei nº 12.711, de 29 de agosta de 2012. Dispõe sobre o ingresso nas universidades federais e nas instituições federais de ensino técnico de nível médio e dá outras providências.","URL":"https://www.planalto.gov.br/ccivil_03/_ato2011-2014/2012/lei/l12711.htm","author":[{"literal":"BRASIL"}],"accessed":{"date-parts":[["2023",12,28]]},"issued":{"date-parts":[["2012"]]}}}],"schema":"https://github.com/citation-style-language/schema/raw/master/csl-citation.json"} </w:instrText>
      </w:r>
      <w:r w:rsidR="00154792">
        <w:fldChar w:fldCharType="separate"/>
      </w:r>
      <w:r w:rsidR="00154792">
        <w:rPr>
          <w:noProof/>
        </w:rPr>
        <w:t>(BRASIL, 2012)</w:t>
      </w:r>
      <w:r w:rsidR="00154792">
        <w:fldChar w:fldCharType="end"/>
      </w:r>
      <w:r w:rsidR="00154792">
        <w:t>.</w:t>
      </w:r>
    </w:p>
  </w:footnote>
  <w:footnote w:id="8">
    <w:p w14:paraId="2F23B97B" w14:textId="56D5DAC6" w:rsidR="0089751E" w:rsidRDefault="0089751E" w:rsidP="00601AFC">
      <w:pPr>
        <w:pStyle w:val="Textodenotaderodap"/>
        <w:ind w:firstLine="0"/>
      </w:pPr>
      <w:r>
        <w:rPr>
          <w:rStyle w:val="Refdenotaderodap"/>
        </w:rPr>
        <w:footnoteRef/>
      </w:r>
      <w:r w:rsidR="00870423">
        <w:t xml:space="preserve"> A classificação Internacional Normalizada da Educação tem como finalidade reunir, compilar e analisar estatísticas educacionais comparáveis com as de outros países, regiões e estados, possibilitando a ordenação dos cursos por níveis de ensino e áreas de formação </w:t>
      </w:r>
      <w:r w:rsidR="00870423">
        <w:fldChar w:fldCharType="begin"/>
      </w:r>
      <w:r w:rsidR="00870423">
        <w:instrText xml:space="preserve"> ADDIN ZOTERO_ITEM CSL_CITATION {"citationID":"ws0vJdxx","properties":{"formattedCitation":"(INEP, 2020)","plainCitation":"(INEP, 2020)","noteIndex":8},"citationItems":[{"id":2649,"uris":["http://zotero.org/users/8713213/items/VEALC85Q"],"itemData":{"id":2649,"type":"webpage","container-title":"Instituto Nacional de Estudos e Pesquisas Educacionais Anísio Teixeira | Inep","language":"pt-br","title":"Classificação Internacional Normalizada da Educação","URL":"https://www.gov.br/inep/pt-br/areas-de-atuacao/pesquisas-estatisticas-e-indicadores/cine-brasil/classificacao","author":[{"literal":"INEP"}],"accessed":{"date-parts":[["2024",4,24]]},"issued":{"date-parts":[["2020"]]}}}],"schema":"https://github.com/citation-style-language/schema/raw/master/csl-citation.json"} </w:instrText>
      </w:r>
      <w:r w:rsidR="00870423">
        <w:fldChar w:fldCharType="separate"/>
      </w:r>
      <w:r w:rsidR="00870423">
        <w:rPr>
          <w:noProof/>
        </w:rPr>
        <w:t>(INEP, 2020)</w:t>
      </w:r>
      <w:r w:rsidR="00870423">
        <w:fldChar w:fldCharType="end"/>
      </w:r>
      <w:r w:rsidR="008704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37380170"/>
      <w:docPartObj>
        <w:docPartGallery w:val="Page Numbers (Top of Page)"/>
        <w:docPartUnique/>
      </w:docPartObj>
    </w:sdtPr>
    <w:sdtContent>
      <w:p w14:paraId="34E267F9" w14:textId="720265CC"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8E30994" w14:textId="77777777" w:rsidR="0057594F" w:rsidRDefault="0057594F" w:rsidP="0057594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3018706"/>
      <w:docPartObj>
        <w:docPartGallery w:val="Page Numbers (Top of Page)"/>
        <w:docPartUnique/>
      </w:docPartObj>
    </w:sdtPr>
    <w:sdtContent>
      <w:p w14:paraId="5AEA1212" w14:textId="6F417EFB"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73F19F5" w14:textId="77777777" w:rsidR="0057594F" w:rsidRDefault="0057594F" w:rsidP="0057594F">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C8E"/>
    <w:multiLevelType w:val="hybridMultilevel"/>
    <w:tmpl w:val="31804FBA"/>
    <w:lvl w:ilvl="0" w:tplc="CC16094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3A45ED"/>
    <w:multiLevelType w:val="multilevel"/>
    <w:tmpl w:val="45C2883E"/>
    <w:styleLink w:val="Listaatual2"/>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 w15:restartNumberingAfterBreak="0">
    <w:nsid w:val="10B82917"/>
    <w:multiLevelType w:val="multilevel"/>
    <w:tmpl w:val="9EE08776"/>
    <w:styleLink w:val="Listaatual4"/>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3" w15:restartNumberingAfterBreak="0">
    <w:nsid w:val="16D808AB"/>
    <w:multiLevelType w:val="multilevel"/>
    <w:tmpl w:val="8BEC8082"/>
    <w:styleLink w:val="Listaatual1"/>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 w15:restartNumberingAfterBreak="0">
    <w:nsid w:val="1BFA7428"/>
    <w:multiLevelType w:val="multilevel"/>
    <w:tmpl w:val="0416001D"/>
    <w:styleLink w:val="Listaatual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621960"/>
    <w:multiLevelType w:val="multilevel"/>
    <w:tmpl w:val="CB4A4E7A"/>
    <w:lvl w:ilvl="0">
      <w:start w:val="1"/>
      <w:numFmt w:val="decimal"/>
      <w:lvlText w:val="%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6" w15:restartNumberingAfterBreak="0">
    <w:nsid w:val="20F62E7C"/>
    <w:multiLevelType w:val="multilevel"/>
    <w:tmpl w:val="4BF085E6"/>
    <w:styleLink w:val="Listaatual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D44753"/>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C137C"/>
    <w:multiLevelType w:val="multilevel"/>
    <w:tmpl w:val="6FDEF0F6"/>
    <w:styleLink w:val="Listaatual8"/>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9" w15:restartNumberingAfterBreak="0">
    <w:nsid w:val="3F7A61CC"/>
    <w:multiLevelType w:val="multilevel"/>
    <w:tmpl w:val="1E0025E4"/>
    <w:lvl w:ilvl="0">
      <w:start w:val="1"/>
      <w:numFmt w:val="decimal"/>
      <w:pStyle w:val="Ttulo1"/>
      <w:lvlText w:val="%1."/>
      <w:lvlJc w:val="left"/>
      <w:pPr>
        <w:ind w:left="352" w:hanging="352"/>
      </w:pPr>
      <w:rPr>
        <w:rFonts w:hint="default"/>
      </w:rPr>
    </w:lvl>
    <w:lvl w:ilvl="1">
      <w:start w:val="1"/>
      <w:numFmt w:val="decimal"/>
      <w:pStyle w:val="Ttulo2"/>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0" w15:restartNumberingAfterBreak="0">
    <w:nsid w:val="466675BA"/>
    <w:multiLevelType w:val="hybridMultilevel"/>
    <w:tmpl w:val="F094227A"/>
    <w:lvl w:ilvl="0" w:tplc="8472722E">
      <w:start w:val="1"/>
      <w:numFmt w:val="lowerLetter"/>
      <w:lvlText w:val="(%1)"/>
      <w:lvlJc w:val="left"/>
      <w:pPr>
        <w:ind w:left="719" w:hanging="360"/>
      </w:pPr>
      <w:rPr>
        <w:rFonts w:hint="default"/>
      </w:r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11" w15:restartNumberingAfterBreak="0">
    <w:nsid w:val="47F304F6"/>
    <w:multiLevelType w:val="hybridMultilevel"/>
    <w:tmpl w:val="742899C6"/>
    <w:lvl w:ilvl="0" w:tplc="33EEA996">
      <w:start w:val="1"/>
      <w:numFmt w:val="lowerLetter"/>
      <w:lvlText w:val="(%1)"/>
      <w:lvlJc w:val="left"/>
      <w:pPr>
        <w:ind w:left="7560" w:hanging="480"/>
      </w:pPr>
      <w:rPr>
        <w:rFonts w:hint="default"/>
      </w:rPr>
    </w:lvl>
    <w:lvl w:ilvl="1" w:tplc="04160019" w:tentative="1">
      <w:start w:val="1"/>
      <w:numFmt w:val="lowerLetter"/>
      <w:lvlText w:val="%2."/>
      <w:lvlJc w:val="left"/>
      <w:pPr>
        <w:ind w:left="8160" w:hanging="360"/>
      </w:pPr>
    </w:lvl>
    <w:lvl w:ilvl="2" w:tplc="0416001B" w:tentative="1">
      <w:start w:val="1"/>
      <w:numFmt w:val="lowerRoman"/>
      <w:lvlText w:val="%3."/>
      <w:lvlJc w:val="right"/>
      <w:pPr>
        <w:ind w:left="8880" w:hanging="180"/>
      </w:pPr>
    </w:lvl>
    <w:lvl w:ilvl="3" w:tplc="0416000F" w:tentative="1">
      <w:start w:val="1"/>
      <w:numFmt w:val="decimal"/>
      <w:lvlText w:val="%4."/>
      <w:lvlJc w:val="left"/>
      <w:pPr>
        <w:ind w:left="9600" w:hanging="360"/>
      </w:pPr>
    </w:lvl>
    <w:lvl w:ilvl="4" w:tplc="04160019" w:tentative="1">
      <w:start w:val="1"/>
      <w:numFmt w:val="lowerLetter"/>
      <w:lvlText w:val="%5."/>
      <w:lvlJc w:val="left"/>
      <w:pPr>
        <w:ind w:left="10320" w:hanging="360"/>
      </w:pPr>
    </w:lvl>
    <w:lvl w:ilvl="5" w:tplc="0416001B" w:tentative="1">
      <w:start w:val="1"/>
      <w:numFmt w:val="lowerRoman"/>
      <w:lvlText w:val="%6."/>
      <w:lvlJc w:val="right"/>
      <w:pPr>
        <w:ind w:left="11040" w:hanging="180"/>
      </w:pPr>
    </w:lvl>
    <w:lvl w:ilvl="6" w:tplc="0416000F" w:tentative="1">
      <w:start w:val="1"/>
      <w:numFmt w:val="decimal"/>
      <w:lvlText w:val="%7."/>
      <w:lvlJc w:val="left"/>
      <w:pPr>
        <w:ind w:left="11760" w:hanging="360"/>
      </w:pPr>
    </w:lvl>
    <w:lvl w:ilvl="7" w:tplc="04160019" w:tentative="1">
      <w:start w:val="1"/>
      <w:numFmt w:val="lowerLetter"/>
      <w:lvlText w:val="%8."/>
      <w:lvlJc w:val="left"/>
      <w:pPr>
        <w:ind w:left="12480" w:hanging="360"/>
      </w:pPr>
    </w:lvl>
    <w:lvl w:ilvl="8" w:tplc="0416001B" w:tentative="1">
      <w:start w:val="1"/>
      <w:numFmt w:val="lowerRoman"/>
      <w:lvlText w:val="%9."/>
      <w:lvlJc w:val="right"/>
      <w:pPr>
        <w:ind w:left="13200" w:hanging="180"/>
      </w:pPr>
    </w:lvl>
  </w:abstractNum>
  <w:abstractNum w:abstractNumId="12" w15:restartNumberingAfterBreak="0">
    <w:nsid w:val="4C092E08"/>
    <w:multiLevelType w:val="multilevel"/>
    <w:tmpl w:val="7BC49C64"/>
    <w:styleLink w:val="Listaatual12"/>
    <w:lvl w:ilvl="0">
      <w:start w:val="1"/>
      <w:numFmt w:val="decimal"/>
      <w:lvlText w:val="%1."/>
      <w:lvlJc w:val="center"/>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3" w15:restartNumberingAfterBreak="0">
    <w:nsid w:val="4C896B71"/>
    <w:multiLevelType w:val="multilevel"/>
    <w:tmpl w:val="DD4400A2"/>
    <w:styleLink w:val="Listaatual10"/>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4" w15:restartNumberingAfterBreak="0">
    <w:nsid w:val="50F80FD9"/>
    <w:multiLevelType w:val="multilevel"/>
    <w:tmpl w:val="EE802450"/>
    <w:styleLink w:val="Listaatual5"/>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5" w15:restartNumberingAfterBreak="0">
    <w:nsid w:val="53A82067"/>
    <w:multiLevelType w:val="multilevel"/>
    <w:tmpl w:val="869468D6"/>
    <w:styleLink w:val="Listaatual11"/>
    <w:lvl w:ilvl="0">
      <w:start w:val="1"/>
      <w:numFmt w:val="decimal"/>
      <w:lvlText w:val="%1."/>
      <w:lvlJc w:val="lef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6" w15:restartNumberingAfterBreak="0">
    <w:nsid w:val="5F91756B"/>
    <w:multiLevelType w:val="multilevel"/>
    <w:tmpl w:val="6B1A25CE"/>
    <w:styleLink w:val="Listaatual13"/>
    <w:lvl w:ilvl="0">
      <w:start w:val="1"/>
      <w:numFmt w:val="decimal"/>
      <w:lvlText w:val="%1."/>
      <w:lvlJc w:val="righ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7"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3C6DF1"/>
    <w:multiLevelType w:val="multilevel"/>
    <w:tmpl w:val="6CCA0D32"/>
    <w:styleLink w:val="Listaatual6"/>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9" w15:restartNumberingAfterBreak="0">
    <w:nsid w:val="71CF6A95"/>
    <w:multiLevelType w:val="hybridMultilevel"/>
    <w:tmpl w:val="E318CF54"/>
    <w:lvl w:ilvl="0" w:tplc="0748A2FA">
      <w:start w:val="1"/>
      <w:numFmt w:val="lowerLetter"/>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20" w15:restartNumberingAfterBreak="0">
    <w:nsid w:val="76642BA3"/>
    <w:multiLevelType w:val="multilevel"/>
    <w:tmpl w:val="EE363B6E"/>
    <w:styleLink w:val="Listaatual7"/>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num w:numId="1" w16cid:durableId="987708589">
    <w:abstractNumId w:val="17"/>
  </w:num>
  <w:num w:numId="2" w16cid:durableId="2121877987">
    <w:abstractNumId w:val="9"/>
  </w:num>
  <w:num w:numId="3" w16cid:durableId="1202480418">
    <w:abstractNumId w:val="5"/>
  </w:num>
  <w:num w:numId="4" w16cid:durableId="756948957">
    <w:abstractNumId w:val="3"/>
  </w:num>
  <w:num w:numId="5" w16cid:durableId="1527452029">
    <w:abstractNumId w:val="1"/>
  </w:num>
  <w:num w:numId="6" w16cid:durableId="220023980">
    <w:abstractNumId w:val="7"/>
  </w:num>
  <w:num w:numId="7" w16cid:durableId="2118865690">
    <w:abstractNumId w:val="6"/>
  </w:num>
  <w:num w:numId="8" w16cid:durableId="219903764">
    <w:abstractNumId w:val="2"/>
  </w:num>
  <w:num w:numId="9" w16cid:durableId="468745216">
    <w:abstractNumId w:val="14"/>
  </w:num>
  <w:num w:numId="10" w16cid:durableId="170610360">
    <w:abstractNumId w:val="9"/>
    <w:lvlOverride w:ilvl="0">
      <w:startOverride w:val="4"/>
    </w:lvlOverride>
    <w:lvlOverride w:ilvl="1">
      <w:startOverride w:val="1"/>
    </w:lvlOverride>
  </w:num>
  <w:num w:numId="11" w16cid:durableId="14579792">
    <w:abstractNumId w:val="18"/>
  </w:num>
  <w:num w:numId="12" w16cid:durableId="879125210">
    <w:abstractNumId w:val="20"/>
  </w:num>
  <w:num w:numId="13" w16cid:durableId="1126041227">
    <w:abstractNumId w:val="8"/>
  </w:num>
  <w:num w:numId="14" w16cid:durableId="1661274691">
    <w:abstractNumId w:val="9"/>
    <w:lvlOverride w:ilvl="0">
      <w:startOverride w:val="4"/>
    </w:lvlOverride>
    <w:lvlOverride w:ilvl="1">
      <w:startOverride w:val="1"/>
    </w:lvlOverride>
  </w:num>
  <w:num w:numId="15" w16cid:durableId="116068372">
    <w:abstractNumId w:val="19"/>
  </w:num>
  <w:num w:numId="16" w16cid:durableId="162160132">
    <w:abstractNumId w:val="11"/>
  </w:num>
  <w:num w:numId="17" w16cid:durableId="770660535">
    <w:abstractNumId w:val="4"/>
  </w:num>
  <w:num w:numId="18" w16cid:durableId="724795128">
    <w:abstractNumId w:val="13"/>
  </w:num>
  <w:num w:numId="19" w16cid:durableId="1412585826">
    <w:abstractNumId w:val="15"/>
  </w:num>
  <w:num w:numId="20" w16cid:durableId="705252735">
    <w:abstractNumId w:val="12"/>
  </w:num>
  <w:num w:numId="21" w16cid:durableId="1576426917">
    <w:abstractNumId w:val="16"/>
  </w:num>
  <w:num w:numId="22" w16cid:durableId="1468166217">
    <w:abstractNumId w:val="0"/>
  </w:num>
  <w:num w:numId="23" w16cid:durableId="118752307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ison Casagrande">
    <w15:presenceInfo w15:providerId="Windows Live" w15:userId="8d224772ae893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151BA"/>
    <w:rsid w:val="00023AFE"/>
    <w:rsid w:val="00025B2D"/>
    <w:rsid w:val="000403A1"/>
    <w:rsid w:val="00042D23"/>
    <w:rsid w:val="000640FD"/>
    <w:rsid w:val="00073378"/>
    <w:rsid w:val="000B6756"/>
    <w:rsid w:val="000C21E2"/>
    <w:rsid w:val="000C254B"/>
    <w:rsid w:val="000C7A1F"/>
    <w:rsid w:val="000E34FD"/>
    <w:rsid w:val="000E764C"/>
    <w:rsid w:val="000F05A7"/>
    <w:rsid w:val="000F4772"/>
    <w:rsid w:val="001057E8"/>
    <w:rsid w:val="00117780"/>
    <w:rsid w:val="00117EA4"/>
    <w:rsid w:val="00126FAF"/>
    <w:rsid w:val="0012772D"/>
    <w:rsid w:val="00130DDC"/>
    <w:rsid w:val="001311F2"/>
    <w:rsid w:val="00142D90"/>
    <w:rsid w:val="001471E5"/>
    <w:rsid w:val="00154792"/>
    <w:rsid w:val="00156A80"/>
    <w:rsid w:val="00170837"/>
    <w:rsid w:val="001722A9"/>
    <w:rsid w:val="001730CB"/>
    <w:rsid w:val="00180CFF"/>
    <w:rsid w:val="00181879"/>
    <w:rsid w:val="00194FB0"/>
    <w:rsid w:val="001A2DF5"/>
    <w:rsid w:val="001C0AB8"/>
    <w:rsid w:val="001C7B2A"/>
    <w:rsid w:val="001D487F"/>
    <w:rsid w:val="001E62F3"/>
    <w:rsid w:val="001F33F3"/>
    <w:rsid w:val="001F4D11"/>
    <w:rsid w:val="00200310"/>
    <w:rsid w:val="00205B32"/>
    <w:rsid w:val="002118AB"/>
    <w:rsid w:val="0021264F"/>
    <w:rsid w:val="0022219A"/>
    <w:rsid w:val="00223E2C"/>
    <w:rsid w:val="0024412A"/>
    <w:rsid w:val="00245D44"/>
    <w:rsid w:val="0025649A"/>
    <w:rsid w:val="0027015E"/>
    <w:rsid w:val="00271F25"/>
    <w:rsid w:val="0027462F"/>
    <w:rsid w:val="002876AA"/>
    <w:rsid w:val="002911DF"/>
    <w:rsid w:val="002913FD"/>
    <w:rsid w:val="002B1407"/>
    <w:rsid w:val="002B3CE4"/>
    <w:rsid w:val="002B77D0"/>
    <w:rsid w:val="002D495E"/>
    <w:rsid w:val="00303B57"/>
    <w:rsid w:val="00304F20"/>
    <w:rsid w:val="003078D8"/>
    <w:rsid w:val="00310EE1"/>
    <w:rsid w:val="00321C24"/>
    <w:rsid w:val="003222FB"/>
    <w:rsid w:val="00324C10"/>
    <w:rsid w:val="00344D9E"/>
    <w:rsid w:val="00355042"/>
    <w:rsid w:val="003729E1"/>
    <w:rsid w:val="003845C0"/>
    <w:rsid w:val="0038658E"/>
    <w:rsid w:val="0039067B"/>
    <w:rsid w:val="00396508"/>
    <w:rsid w:val="003A2AE4"/>
    <w:rsid w:val="003A4992"/>
    <w:rsid w:val="003B1DEE"/>
    <w:rsid w:val="003B31B6"/>
    <w:rsid w:val="003E186E"/>
    <w:rsid w:val="003E2B86"/>
    <w:rsid w:val="003E431E"/>
    <w:rsid w:val="00401A2B"/>
    <w:rsid w:val="00410BF9"/>
    <w:rsid w:val="00417C08"/>
    <w:rsid w:val="00424D68"/>
    <w:rsid w:val="00431077"/>
    <w:rsid w:val="00431C4B"/>
    <w:rsid w:val="00444031"/>
    <w:rsid w:val="00451188"/>
    <w:rsid w:val="00452261"/>
    <w:rsid w:val="0045511B"/>
    <w:rsid w:val="004552D2"/>
    <w:rsid w:val="00466766"/>
    <w:rsid w:val="00474EEA"/>
    <w:rsid w:val="00480D05"/>
    <w:rsid w:val="004843FF"/>
    <w:rsid w:val="00484B49"/>
    <w:rsid w:val="00494F2E"/>
    <w:rsid w:val="004A36DA"/>
    <w:rsid w:val="004D1318"/>
    <w:rsid w:val="004D6586"/>
    <w:rsid w:val="004D7A02"/>
    <w:rsid w:val="004E0B60"/>
    <w:rsid w:val="004E2B89"/>
    <w:rsid w:val="004E5C96"/>
    <w:rsid w:val="004F1203"/>
    <w:rsid w:val="00501F82"/>
    <w:rsid w:val="00516745"/>
    <w:rsid w:val="00531035"/>
    <w:rsid w:val="00534A73"/>
    <w:rsid w:val="00534AE7"/>
    <w:rsid w:val="00543947"/>
    <w:rsid w:val="00555B6F"/>
    <w:rsid w:val="00575437"/>
    <w:rsid w:val="0057594F"/>
    <w:rsid w:val="00580B00"/>
    <w:rsid w:val="0059075F"/>
    <w:rsid w:val="005A0CF1"/>
    <w:rsid w:val="005A6150"/>
    <w:rsid w:val="005C136E"/>
    <w:rsid w:val="005C4948"/>
    <w:rsid w:val="005C7118"/>
    <w:rsid w:val="005D56BD"/>
    <w:rsid w:val="005E0B3C"/>
    <w:rsid w:val="005E0F94"/>
    <w:rsid w:val="005F7DCB"/>
    <w:rsid w:val="00601AFC"/>
    <w:rsid w:val="006039C3"/>
    <w:rsid w:val="00605361"/>
    <w:rsid w:val="00606B3B"/>
    <w:rsid w:val="00617CAC"/>
    <w:rsid w:val="00617D4E"/>
    <w:rsid w:val="00624D50"/>
    <w:rsid w:val="0062631C"/>
    <w:rsid w:val="0062774E"/>
    <w:rsid w:val="00631575"/>
    <w:rsid w:val="0063602F"/>
    <w:rsid w:val="006378DA"/>
    <w:rsid w:val="006468BA"/>
    <w:rsid w:val="00646A55"/>
    <w:rsid w:val="00651C32"/>
    <w:rsid w:val="0067538D"/>
    <w:rsid w:val="00694E70"/>
    <w:rsid w:val="006A6A27"/>
    <w:rsid w:val="006D3230"/>
    <w:rsid w:val="006D5A84"/>
    <w:rsid w:val="006D7313"/>
    <w:rsid w:val="006F0465"/>
    <w:rsid w:val="006F598E"/>
    <w:rsid w:val="0070332A"/>
    <w:rsid w:val="007124DC"/>
    <w:rsid w:val="007177D4"/>
    <w:rsid w:val="00730FDF"/>
    <w:rsid w:val="00734A13"/>
    <w:rsid w:val="00740472"/>
    <w:rsid w:val="00742B8F"/>
    <w:rsid w:val="00747418"/>
    <w:rsid w:val="007505ED"/>
    <w:rsid w:val="0075798B"/>
    <w:rsid w:val="00783D73"/>
    <w:rsid w:val="00792558"/>
    <w:rsid w:val="00792716"/>
    <w:rsid w:val="007B4752"/>
    <w:rsid w:val="007B60DF"/>
    <w:rsid w:val="007E2F01"/>
    <w:rsid w:val="007E4CF4"/>
    <w:rsid w:val="007F134C"/>
    <w:rsid w:val="007F4837"/>
    <w:rsid w:val="00805C3C"/>
    <w:rsid w:val="008102D9"/>
    <w:rsid w:val="0081619F"/>
    <w:rsid w:val="00831123"/>
    <w:rsid w:val="008323B8"/>
    <w:rsid w:val="00835FAD"/>
    <w:rsid w:val="00842140"/>
    <w:rsid w:val="00857A60"/>
    <w:rsid w:val="00861FDE"/>
    <w:rsid w:val="00865461"/>
    <w:rsid w:val="00866540"/>
    <w:rsid w:val="00870423"/>
    <w:rsid w:val="00893E02"/>
    <w:rsid w:val="0089560C"/>
    <w:rsid w:val="0089751E"/>
    <w:rsid w:val="008A2E3F"/>
    <w:rsid w:val="008A318C"/>
    <w:rsid w:val="008A4E4A"/>
    <w:rsid w:val="008A551A"/>
    <w:rsid w:val="008B5D67"/>
    <w:rsid w:val="008C3D1A"/>
    <w:rsid w:val="008C3E70"/>
    <w:rsid w:val="008C4323"/>
    <w:rsid w:val="008D068F"/>
    <w:rsid w:val="008D4878"/>
    <w:rsid w:val="008D54DF"/>
    <w:rsid w:val="008E07F2"/>
    <w:rsid w:val="008E31B0"/>
    <w:rsid w:val="008E4DA8"/>
    <w:rsid w:val="008F055B"/>
    <w:rsid w:val="00904576"/>
    <w:rsid w:val="009071F1"/>
    <w:rsid w:val="00924889"/>
    <w:rsid w:val="00933237"/>
    <w:rsid w:val="0093634B"/>
    <w:rsid w:val="00941991"/>
    <w:rsid w:val="0094217C"/>
    <w:rsid w:val="00952DE2"/>
    <w:rsid w:val="0095406A"/>
    <w:rsid w:val="00955430"/>
    <w:rsid w:val="00957F6B"/>
    <w:rsid w:val="00967908"/>
    <w:rsid w:val="009C0BC4"/>
    <w:rsid w:val="009D57D3"/>
    <w:rsid w:val="009F4F64"/>
    <w:rsid w:val="00A008AC"/>
    <w:rsid w:val="00A1068E"/>
    <w:rsid w:val="00A11BF6"/>
    <w:rsid w:val="00A23E5A"/>
    <w:rsid w:val="00A24829"/>
    <w:rsid w:val="00A31EAB"/>
    <w:rsid w:val="00A32183"/>
    <w:rsid w:val="00A321B6"/>
    <w:rsid w:val="00A33322"/>
    <w:rsid w:val="00A473CD"/>
    <w:rsid w:val="00A50892"/>
    <w:rsid w:val="00A6566E"/>
    <w:rsid w:val="00A72C14"/>
    <w:rsid w:val="00A75DF5"/>
    <w:rsid w:val="00A83C1D"/>
    <w:rsid w:val="00A84746"/>
    <w:rsid w:val="00A9574B"/>
    <w:rsid w:val="00A96964"/>
    <w:rsid w:val="00AA16BE"/>
    <w:rsid w:val="00AA264C"/>
    <w:rsid w:val="00AB40C0"/>
    <w:rsid w:val="00AC2417"/>
    <w:rsid w:val="00AC29D9"/>
    <w:rsid w:val="00AC2D0F"/>
    <w:rsid w:val="00AC3181"/>
    <w:rsid w:val="00AD5169"/>
    <w:rsid w:val="00AF512E"/>
    <w:rsid w:val="00AF5F7A"/>
    <w:rsid w:val="00B12A2B"/>
    <w:rsid w:val="00B15CFE"/>
    <w:rsid w:val="00B1680C"/>
    <w:rsid w:val="00B254AE"/>
    <w:rsid w:val="00B42660"/>
    <w:rsid w:val="00B432A4"/>
    <w:rsid w:val="00B75B89"/>
    <w:rsid w:val="00B8180E"/>
    <w:rsid w:val="00B90454"/>
    <w:rsid w:val="00B97546"/>
    <w:rsid w:val="00B97ABA"/>
    <w:rsid w:val="00BC4B2A"/>
    <w:rsid w:val="00BC726E"/>
    <w:rsid w:val="00BD4E2A"/>
    <w:rsid w:val="00BE149A"/>
    <w:rsid w:val="00BF1331"/>
    <w:rsid w:val="00BF2CBE"/>
    <w:rsid w:val="00BF539A"/>
    <w:rsid w:val="00BF68BB"/>
    <w:rsid w:val="00C11BD7"/>
    <w:rsid w:val="00C222FD"/>
    <w:rsid w:val="00C31F3A"/>
    <w:rsid w:val="00C453DC"/>
    <w:rsid w:val="00C50BEC"/>
    <w:rsid w:val="00C525CA"/>
    <w:rsid w:val="00C53C9F"/>
    <w:rsid w:val="00C549D2"/>
    <w:rsid w:val="00C627BC"/>
    <w:rsid w:val="00C62DAE"/>
    <w:rsid w:val="00C62F30"/>
    <w:rsid w:val="00C65278"/>
    <w:rsid w:val="00C711FF"/>
    <w:rsid w:val="00C722F9"/>
    <w:rsid w:val="00C86F56"/>
    <w:rsid w:val="00C874A1"/>
    <w:rsid w:val="00C93A4B"/>
    <w:rsid w:val="00C95993"/>
    <w:rsid w:val="00CA5E79"/>
    <w:rsid w:val="00CD2B2E"/>
    <w:rsid w:val="00CD447E"/>
    <w:rsid w:val="00CE0D1A"/>
    <w:rsid w:val="00CF6BDA"/>
    <w:rsid w:val="00D00BDE"/>
    <w:rsid w:val="00D04E75"/>
    <w:rsid w:val="00D05DE9"/>
    <w:rsid w:val="00D07466"/>
    <w:rsid w:val="00D10F55"/>
    <w:rsid w:val="00D26F73"/>
    <w:rsid w:val="00D30081"/>
    <w:rsid w:val="00D33CDB"/>
    <w:rsid w:val="00D3441F"/>
    <w:rsid w:val="00D34A2B"/>
    <w:rsid w:val="00D450D2"/>
    <w:rsid w:val="00D463BD"/>
    <w:rsid w:val="00D50014"/>
    <w:rsid w:val="00D53795"/>
    <w:rsid w:val="00D64F21"/>
    <w:rsid w:val="00D65B03"/>
    <w:rsid w:val="00D65E22"/>
    <w:rsid w:val="00D74A6D"/>
    <w:rsid w:val="00D9183A"/>
    <w:rsid w:val="00D93F28"/>
    <w:rsid w:val="00D957CA"/>
    <w:rsid w:val="00D95954"/>
    <w:rsid w:val="00D960E7"/>
    <w:rsid w:val="00DA51BD"/>
    <w:rsid w:val="00DA626A"/>
    <w:rsid w:val="00DB3F91"/>
    <w:rsid w:val="00DC3A31"/>
    <w:rsid w:val="00DC6054"/>
    <w:rsid w:val="00DD2292"/>
    <w:rsid w:val="00DE2F6E"/>
    <w:rsid w:val="00E00ADD"/>
    <w:rsid w:val="00E03D63"/>
    <w:rsid w:val="00E044D6"/>
    <w:rsid w:val="00E26559"/>
    <w:rsid w:val="00E33C85"/>
    <w:rsid w:val="00E36601"/>
    <w:rsid w:val="00E372E6"/>
    <w:rsid w:val="00E37C35"/>
    <w:rsid w:val="00E46B63"/>
    <w:rsid w:val="00E52D05"/>
    <w:rsid w:val="00E54708"/>
    <w:rsid w:val="00E56C22"/>
    <w:rsid w:val="00E609BC"/>
    <w:rsid w:val="00E6669B"/>
    <w:rsid w:val="00E72583"/>
    <w:rsid w:val="00E7362F"/>
    <w:rsid w:val="00E74F7A"/>
    <w:rsid w:val="00E83221"/>
    <w:rsid w:val="00E91E06"/>
    <w:rsid w:val="00E9493C"/>
    <w:rsid w:val="00E94CB6"/>
    <w:rsid w:val="00E95E12"/>
    <w:rsid w:val="00EA142E"/>
    <w:rsid w:val="00EA14F6"/>
    <w:rsid w:val="00EA3306"/>
    <w:rsid w:val="00EB3D7D"/>
    <w:rsid w:val="00EB72DE"/>
    <w:rsid w:val="00EC2920"/>
    <w:rsid w:val="00EC3E15"/>
    <w:rsid w:val="00EC5F5F"/>
    <w:rsid w:val="00ED234C"/>
    <w:rsid w:val="00ED5C5F"/>
    <w:rsid w:val="00EE0761"/>
    <w:rsid w:val="00EE613E"/>
    <w:rsid w:val="00EE6DB5"/>
    <w:rsid w:val="00F0741F"/>
    <w:rsid w:val="00F34E0D"/>
    <w:rsid w:val="00F36DC0"/>
    <w:rsid w:val="00F52287"/>
    <w:rsid w:val="00F54148"/>
    <w:rsid w:val="00F5693C"/>
    <w:rsid w:val="00F70CF0"/>
    <w:rsid w:val="00F758AA"/>
    <w:rsid w:val="00F81BE0"/>
    <w:rsid w:val="00FB454A"/>
    <w:rsid w:val="00FD1AA0"/>
    <w:rsid w:val="00FE0998"/>
    <w:rsid w:val="00FE1B95"/>
    <w:rsid w:val="00FF17BE"/>
    <w:rsid w:val="00FF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C86F56"/>
    <w:pPr>
      <w:keepNext/>
      <w:keepLines/>
      <w:numPr>
        <w:numId w:val="2"/>
      </w:numPr>
      <w:adjustRightInd w:val="0"/>
      <w:outlineLvl w:val="0"/>
    </w:pPr>
    <w:rPr>
      <w:rFonts w:eastAsiaTheme="majorEastAsia" w:cs="Times New Roman (Títulos CS)"/>
      <w:b/>
      <w:color w:val="000000" w:themeColor="text1"/>
      <w:szCs w:val="40"/>
    </w:rPr>
  </w:style>
  <w:style w:type="paragraph" w:styleId="Ttulo2">
    <w:name w:val="heading 2"/>
    <w:basedOn w:val="Normal"/>
    <w:next w:val="Normal"/>
    <w:link w:val="Ttulo2Char"/>
    <w:uiPriority w:val="9"/>
    <w:unhideWhenUsed/>
    <w:qFormat/>
    <w:rsid w:val="00C86F56"/>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6F56"/>
    <w:rPr>
      <w:rFonts w:ascii="Times New Roman" w:eastAsiaTheme="majorEastAsia" w:hAnsi="Times New Roman" w:cs="Times New Roman (Títulos CS)"/>
      <w:b/>
      <w:color w:val="000000" w:themeColor="text1"/>
      <w:szCs w:val="40"/>
    </w:rPr>
  </w:style>
  <w:style w:type="character" w:customStyle="1" w:styleId="Ttulo2Char">
    <w:name w:val="Título 2 Char"/>
    <w:basedOn w:val="Fontepargpadro"/>
    <w:link w:val="Ttulo2"/>
    <w:uiPriority w:val="9"/>
    <w:rsid w:val="0095406A"/>
    <w:rPr>
      <w:rFonts w:ascii="Times New Roman" w:eastAsiaTheme="majorEastAsia" w:hAnsi="Times New Roman" w:cstheme="majorBidi"/>
      <w:b/>
      <w:color w:val="000000" w:themeColor="text1"/>
      <w:szCs w:val="32"/>
    </w:rPr>
  </w:style>
  <w:style w:type="character" w:customStyle="1" w:styleId="Ttulo3Char">
    <w:name w:val="Título 3 Char"/>
    <w:basedOn w:val="Fontepargpadro"/>
    <w:link w:val="Ttulo3"/>
    <w:uiPriority w:val="9"/>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7E2F01"/>
    <w:pPr>
      <w:ind w:firstLine="0"/>
      <w:jc w:val="center"/>
    </w:pPr>
    <w:rPr>
      <w:iCs/>
      <w:color w:val="000000" w:themeColor="text1"/>
      <w:sz w:val="20"/>
      <w:szCs w:val="18"/>
    </w:rPr>
  </w:style>
  <w:style w:type="paragraph" w:styleId="SemEspaamento">
    <w:name w:val="No Spacing"/>
    <w:aliases w:val="Legenda (Título)"/>
    <w:uiPriority w:val="1"/>
    <w:qFormat/>
    <w:rsid w:val="00194FB0"/>
    <w:pPr>
      <w:jc w:val="center"/>
    </w:pPr>
    <w:rPr>
      <w:rFonts w:ascii="Times New Roman" w:hAnsi="Times New Roman"/>
      <w:b/>
      <w:sz w:val="22"/>
    </w:rPr>
  </w:style>
  <w:style w:type="numbering" w:customStyle="1" w:styleId="Listaatual1">
    <w:name w:val="Lista atual1"/>
    <w:uiPriority w:val="99"/>
    <w:rsid w:val="00F0741F"/>
    <w:pPr>
      <w:numPr>
        <w:numId w:val="4"/>
      </w:numPr>
    </w:pPr>
  </w:style>
  <w:style w:type="numbering" w:customStyle="1" w:styleId="Listaatual2">
    <w:name w:val="Lista atual2"/>
    <w:uiPriority w:val="99"/>
    <w:rsid w:val="00F0741F"/>
    <w:pPr>
      <w:numPr>
        <w:numId w:val="5"/>
      </w:numPr>
    </w:pPr>
  </w:style>
  <w:style w:type="numbering" w:styleId="111111">
    <w:name w:val="Outline List 2"/>
    <w:basedOn w:val="Semlista"/>
    <w:uiPriority w:val="99"/>
    <w:semiHidden/>
    <w:unhideWhenUsed/>
    <w:rsid w:val="00F0741F"/>
    <w:pPr>
      <w:numPr>
        <w:numId w:val="6"/>
      </w:numPr>
    </w:pPr>
  </w:style>
  <w:style w:type="numbering" w:customStyle="1" w:styleId="Listaatual3">
    <w:name w:val="Lista atual3"/>
    <w:uiPriority w:val="99"/>
    <w:rsid w:val="00F0741F"/>
    <w:pPr>
      <w:numPr>
        <w:numId w:val="7"/>
      </w:numPr>
    </w:pPr>
  </w:style>
  <w:style w:type="numbering" w:customStyle="1" w:styleId="Listaatual4">
    <w:name w:val="Lista atual4"/>
    <w:uiPriority w:val="99"/>
    <w:rsid w:val="00F0741F"/>
    <w:pPr>
      <w:numPr>
        <w:numId w:val="8"/>
      </w:numPr>
    </w:pPr>
  </w:style>
  <w:style w:type="numbering" w:customStyle="1" w:styleId="Listaatual5">
    <w:name w:val="Lista atual5"/>
    <w:uiPriority w:val="99"/>
    <w:rsid w:val="00F0741F"/>
    <w:pPr>
      <w:numPr>
        <w:numId w:val="9"/>
      </w:numPr>
    </w:pPr>
  </w:style>
  <w:style w:type="numbering" w:customStyle="1" w:styleId="Listaatual6">
    <w:name w:val="Lista atual6"/>
    <w:uiPriority w:val="99"/>
    <w:rsid w:val="00F0741F"/>
    <w:pPr>
      <w:numPr>
        <w:numId w:val="11"/>
      </w:numPr>
    </w:pPr>
  </w:style>
  <w:style w:type="numbering" w:customStyle="1" w:styleId="Listaatual7">
    <w:name w:val="Lista atual7"/>
    <w:uiPriority w:val="99"/>
    <w:rsid w:val="00F0741F"/>
    <w:pPr>
      <w:numPr>
        <w:numId w:val="12"/>
      </w:numPr>
    </w:pPr>
  </w:style>
  <w:style w:type="numbering" w:customStyle="1" w:styleId="Listaatual8">
    <w:name w:val="Lista atual8"/>
    <w:uiPriority w:val="99"/>
    <w:rsid w:val="0095406A"/>
    <w:pPr>
      <w:numPr>
        <w:numId w:val="13"/>
      </w:numPr>
    </w:pPr>
  </w:style>
  <w:style w:type="character" w:styleId="TextodoEspaoReservado">
    <w:name w:val="Placeholder Text"/>
    <w:basedOn w:val="Fontepargpadro"/>
    <w:uiPriority w:val="99"/>
    <w:semiHidden/>
    <w:rsid w:val="0095406A"/>
    <w:rPr>
      <w:color w:val="666666"/>
    </w:rPr>
  </w:style>
  <w:style w:type="table" w:styleId="Tabelacomgrade">
    <w:name w:val="Table Grid"/>
    <w:basedOn w:val="Tabelanormal"/>
    <w:uiPriority w:val="39"/>
    <w:rsid w:val="0095406A"/>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A473CD"/>
    <w:rPr>
      <w:rFonts w:ascii="Times New Roman" w:hAnsi="Times New Roman"/>
    </w:rPr>
  </w:style>
  <w:style w:type="numbering" w:customStyle="1" w:styleId="Listaatual9">
    <w:name w:val="Lista atual9"/>
    <w:uiPriority w:val="99"/>
    <w:rsid w:val="006A6A27"/>
    <w:pPr>
      <w:numPr>
        <w:numId w:val="17"/>
      </w:numPr>
    </w:pPr>
  </w:style>
  <w:style w:type="paragraph" w:styleId="Cabealho">
    <w:name w:val="header"/>
    <w:basedOn w:val="Normal"/>
    <w:link w:val="CabealhoChar"/>
    <w:uiPriority w:val="99"/>
    <w:unhideWhenUsed/>
    <w:rsid w:val="0057594F"/>
    <w:pPr>
      <w:tabs>
        <w:tab w:val="center" w:pos="4252"/>
        <w:tab w:val="right" w:pos="8504"/>
      </w:tabs>
    </w:pPr>
  </w:style>
  <w:style w:type="character" w:customStyle="1" w:styleId="CabealhoChar">
    <w:name w:val="Cabeçalho Char"/>
    <w:basedOn w:val="Fontepargpadro"/>
    <w:link w:val="Cabealho"/>
    <w:uiPriority w:val="99"/>
    <w:rsid w:val="0057594F"/>
    <w:rPr>
      <w:rFonts w:ascii="Times New Roman" w:hAnsi="Times New Roman"/>
    </w:rPr>
  </w:style>
  <w:style w:type="paragraph" w:styleId="Rodap">
    <w:name w:val="footer"/>
    <w:basedOn w:val="Normal"/>
    <w:link w:val="RodapChar"/>
    <w:uiPriority w:val="99"/>
    <w:unhideWhenUsed/>
    <w:rsid w:val="0057594F"/>
    <w:pPr>
      <w:tabs>
        <w:tab w:val="center" w:pos="4252"/>
        <w:tab w:val="right" w:pos="8504"/>
      </w:tabs>
    </w:pPr>
  </w:style>
  <w:style w:type="character" w:customStyle="1" w:styleId="RodapChar">
    <w:name w:val="Rodapé Char"/>
    <w:basedOn w:val="Fontepargpadro"/>
    <w:link w:val="Rodap"/>
    <w:uiPriority w:val="99"/>
    <w:rsid w:val="0057594F"/>
    <w:rPr>
      <w:rFonts w:ascii="Times New Roman" w:hAnsi="Times New Roman"/>
    </w:rPr>
  </w:style>
  <w:style w:type="character" w:styleId="Nmerodepgina">
    <w:name w:val="page number"/>
    <w:basedOn w:val="Fontepargpadro"/>
    <w:uiPriority w:val="99"/>
    <w:semiHidden/>
    <w:unhideWhenUsed/>
    <w:rsid w:val="0057594F"/>
  </w:style>
  <w:style w:type="numbering" w:customStyle="1" w:styleId="Listaatual10">
    <w:name w:val="Lista atual10"/>
    <w:uiPriority w:val="99"/>
    <w:rsid w:val="0081619F"/>
    <w:pPr>
      <w:numPr>
        <w:numId w:val="18"/>
      </w:numPr>
    </w:pPr>
  </w:style>
  <w:style w:type="paragraph" w:customStyle="1" w:styleId="Bibliografia1">
    <w:name w:val="Bibliografia1"/>
    <w:basedOn w:val="Normal"/>
    <w:link w:val="BibliographyChar"/>
    <w:rsid w:val="00417C08"/>
    <w:pPr>
      <w:spacing w:after="240"/>
      <w:ind w:firstLine="0"/>
    </w:pPr>
  </w:style>
  <w:style w:type="character" w:customStyle="1" w:styleId="BibliographyChar">
    <w:name w:val="Bibliography Char"/>
    <w:basedOn w:val="Fontepargpadro"/>
    <w:link w:val="Bibliografia1"/>
    <w:rsid w:val="00417C08"/>
    <w:rPr>
      <w:rFonts w:ascii="Times New Roman" w:hAnsi="Times New Roman"/>
    </w:rPr>
  </w:style>
  <w:style w:type="numbering" w:customStyle="1" w:styleId="Listaatual11">
    <w:name w:val="Lista atual11"/>
    <w:uiPriority w:val="99"/>
    <w:rsid w:val="00C86F56"/>
    <w:pPr>
      <w:numPr>
        <w:numId w:val="19"/>
      </w:numPr>
    </w:pPr>
  </w:style>
  <w:style w:type="numbering" w:customStyle="1" w:styleId="Listaatual12">
    <w:name w:val="Lista atual12"/>
    <w:uiPriority w:val="99"/>
    <w:rsid w:val="00C86F56"/>
    <w:pPr>
      <w:numPr>
        <w:numId w:val="20"/>
      </w:numPr>
    </w:pPr>
  </w:style>
  <w:style w:type="numbering" w:customStyle="1" w:styleId="Listaatual13">
    <w:name w:val="Lista atual13"/>
    <w:uiPriority w:val="99"/>
    <w:rsid w:val="00C86F56"/>
    <w:pPr>
      <w:numPr>
        <w:numId w:val="21"/>
      </w:numPr>
    </w:pPr>
  </w:style>
  <w:style w:type="character" w:styleId="Refdecomentrio">
    <w:name w:val="annotation reference"/>
    <w:basedOn w:val="Fontepargpadro"/>
    <w:uiPriority w:val="99"/>
    <w:semiHidden/>
    <w:unhideWhenUsed/>
    <w:rsid w:val="00857A60"/>
    <w:rPr>
      <w:sz w:val="16"/>
      <w:szCs w:val="16"/>
    </w:rPr>
  </w:style>
  <w:style w:type="paragraph" w:styleId="Textodecomentrio">
    <w:name w:val="annotation text"/>
    <w:basedOn w:val="Normal"/>
    <w:link w:val="TextodecomentrioChar"/>
    <w:uiPriority w:val="99"/>
    <w:unhideWhenUsed/>
    <w:rsid w:val="00857A60"/>
    <w:rPr>
      <w:sz w:val="20"/>
      <w:szCs w:val="20"/>
    </w:rPr>
  </w:style>
  <w:style w:type="character" w:customStyle="1" w:styleId="TextodecomentrioChar">
    <w:name w:val="Texto de comentário Char"/>
    <w:basedOn w:val="Fontepargpadro"/>
    <w:link w:val="Textodecomentrio"/>
    <w:uiPriority w:val="99"/>
    <w:rsid w:val="00857A6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57A60"/>
    <w:rPr>
      <w:b/>
      <w:bCs/>
    </w:rPr>
  </w:style>
  <w:style w:type="character" w:customStyle="1" w:styleId="AssuntodocomentrioChar">
    <w:name w:val="Assunto do comentário Char"/>
    <w:basedOn w:val="TextodecomentrioChar"/>
    <w:link w:val="Assuntodocomentrio"/>
    <w:uiPriority w:val="99"/>
    <w:semiHidden/>
    <w:rsid w:val="00857A6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20</Pages>
  <Words>28849</Words>
  <Characters>155789</Characters>
  <Application>Microsoft Office Word</Application>
  <DocSecurity>0</DocSecurity>
  <Lines>1298</Lines>
  <Paragraphs>368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18</cp:revision>
  <cp:lastPrinted>2024-04-25T19:42:00Z</cp:lastPrinted>
  <dcterms:created xsi:type="dcterms:W3CDTF">2024-04-25T19:42:00Z</dcterms:created>
  <dcterms:modified xsi:type="dcterms:W3CDTF">2024-05-05T22:47:00Z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id="4SmxF2H0"/&gt;&lt;style id="http://www.zotero.org/styles/associacao-brasileira-de-normas-tecnicas-ufrgs" hasBibliography="1" bibliographyStyleHasBeenSet="1"/&gt;&lt;prefs&gt;&lt;pref name="fieldType" value="Field"</vt:lpwstr>
  </property>
  <property fmtid="{D5CDD505-2E9C-101B-9397-08002B2CF9AE}" pid="3" name="ZOTERO_PREF_2">
    <vt:lpwstr>/&gt;&lt;/prefs&gt;&lt;/data&gt;</vt:lpwstr>
  </property>
</Properties>
</file>